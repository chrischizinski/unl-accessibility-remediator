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34310F05" w:rsidP="3AA87EA2" w:rsidRDefault="34310F05" w14:paraId="24F825D5" w14:textId="63B5C5B7">
      <w:pPr>
        <w:pStyle w:val="Heading1"/>
        <w:spacing w:line="480" w:lineRule="auto"/>
        <w:jc w:val="center"/>
        <w:rPr>
          <w:rFonts w:ascii="Calibri" w:hAnsi="Calibri" w:eastAsia="Calibri" w:cs="Calibri" w:asciiTheme="minorAscii" w:hAnsiTheme="minorAscii" w:eastAsiaTheme="minorAscii" w:cstheme="minorAscii"/>
          <w:color w:val="auto"/>
        </w:rPr>
      </w:pPr>
      <w:r w:rsidRPr="3AA87EA2" w:rsidR="34310F05">
        <w:rPr>
          <w:rFonts w:ascii="Calibri" w:hAnsi="Calibri" w:eastAsia="Calibri" w:cs="Calibri" w:asciiTheme="minorAscii" w:hAnsiTheme="minorAscii" w:eastAsiaTheme="minorAscii" w:cstheme="minorAscii"/>
          <w:color w:val="auto"/>
        </w:rPr>
        <w:t xml:space="preserve">Digital </w:t>
      </w:r>
      <w:r w:rsidRPr="3AA87EA2" w:rsidR="34310F05">
        <w:rPr>
          <w:rFonts w:ascii="Calibri" w:hAnsi="Calibri" w:eastAsia="Calibri" w:cs="Calibri" w:asciiTheme="minorAscii" w:hAnsiTheme="minorAscii" w:eastAsiaTheme="minorAscii" w:cstheme="minorAscii"/>
          <w:b w:val="0"/>
          <w:bCs w:val="0"/>
          <w:color w:val="auto"/>
        </w:rPr>
        <w:t>Accessibility</w:t>
      </w:r>
      <w:r w:rsidRPr="3AA87EA2" w:rsidR="34310F05">
        <w:rPr>
          <w:rFonts w:ascii="Calibri" w:hAnsi="Calibri" w:eastAsia="Calibri" w:cs="Calibri" w:asciiTheme="minorAscii" w:hAnsiTheme="minorAscii" w:eastAsiaTheme="minorAscii" w:cstheme="minorAscii"/>
          <w:color w:val="auto"/>
        </w:rPr>
        <w:t xml:space="preserve"> Checklist</w:t>
      </w:r>
      <w:r w:rsidRPr="3AA87EA2" w:rsidR="226FD544">
        <w:rPr>
          <w:rFonts w:ascii="Calibri" w:hAnsi="Calibri" w:eastAsia="Calibri" w:cs="Calibri" w:asciiTheme="minorAscii" w:hAnsiTheme="minorAscii" w:eastAsiaTheme="minorAscii" w:cstheme="minorAscii"/>
          <w:color w:val="auto"/>
        </w:rPr>
        <w:t xml:space="preserve"> for Commonly Used Programs</w:t>
      </w:r>
    </w:p>
    <w:p w:rsidR="77070E0E" w:rsidP="3AA87EA2" w:rsidRDefault="77070E0E" w14:paraId="64B410A6" w14:textId="4D1509E2">
      <w:pPr>
        <w:pStyle w:val="Heading2"/>
        <w:spacing w:line="480" w:lineRule="auto"/>
        <w:rPr>
          <w:rFonts w:ascii="Calibri" w:hAnsi="Calibri" w:eastAsia="Calibri" w:cs="Calibri" w:asciiTheme="minorAscii" w:hAnsiTheme="minorAscii" w:eastAsiaTheme="minorAscii" w:cstheme="minorAscii"/>
          <w:color w:val="auto"/>
        </w:rPr>
      </w:pPr>
      <w:r w:rsidR="4AA8BE81">
        <w:rPr/>
        <w:t xml:space="preserve">Before you </w:t>
      </w:r>
      <w:r w:rsidR="4AA8BE81">
        <w:rPr/>
        <w:t>Get</w:t>
      </w:r>
      <w:r w:rsidR="4AA8BE81">
        <w:rPr/>
        <w:t xml:space="preserve"> Started</w:t>
      </w:r>
    </w:p>
    <w:p w:rsidR="77070E0E" w:rsidP="3AA87EA2" w:rsidRDefault="77070E0E" w14:paraId="04202834" w14:textId="1BA4DEC9">
      <w:pPr>
        <w:pStyle w:val="Normal"/>
        <w:rPr>
          <w:rFonts w:ascii="Calibri" w:hAnsi="Calibri" w:eastAsia="Calibri" w:cs="Calibri" w:asciiTheme="minorAscii" w:hAnsiTheme="minorAscii" w:eastAsiaTheme="minorAscii" w:cstheme="minorAscii"/>
          <w:sz w:val="24"/>
          <w:szCs w:val="24"/>
        </w:rPr>
      </w:pPr>
      <w:r w:rsidRPr="3AA87EA2" w:rsidR="43063C5C">
        <w:rPr>
          <w:rFonts w:ascii="Calibri" w:hAnsi="Calibri" w:eastAsia="Calibri" w:cs="Calibri" w:asciiTheme="minorAscii" w:hAnsiTheme="minorAscii" w:eastAsiaTheme="minorAscii" w:cstheme="minorAscii"/>
          <w:sz w:val="24"/>
          <w:szCs w:val="24"/>
        </w:rPr>
        <w:t>A great first step is to run an accessibil</w:t>
      </w:r>
      <w:r w:rsidRPr="3AA87EA2" w:rsidR="43063C5C">
        <w:rPr>
          <w:rFonts w:ascii="Calibri" w:hAnsi="Calibri" w:eastAsia="Calibri" w:cs="Calibri" w:asciiTheme="minorAscii" w:hAnsiTheme="minorAscii" w:eastAsiaTheme="minorAscii" w:cstheme="minorAscii"/>
          <w:sz w:val="24"/>
          <w:szCs w:val="24"/>
        </w:rPr>
        <w:t xml:space="preserve">ity checker. </w:t>
      </w:r>
      <w:r w:rsidRPr="3AA87EA2" w:rsidR="43063C5C">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Whil</w:t>
      </w:r>
      <w:r w:rsidRPr="3AA87EA2" w:rsidR="43063C5C">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e</w:t>
      </w:r>
      <w:r w:rsidRPr="3AA87EA2" w:rsidR="43063C5C">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 xml:space="preserve"> no</w:t>
      </w:r>
      <w:r w:rsidRPr="3AA87EA2" w:rsidR="43063C5C">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 xml:space="preserve"> automated accessibility checker will ensure your documen</w:t>
      </w:r>
      <w:r w:rsidRPr="3AA87EA2" w:rsidR="43063C5C">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t</w:t>
      </w:r>
      <w:r w:rsidRPr="3AA87EA2" w:rsidR="21D0D6A3">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s</w:t>
      </w:r>
      <w:r w:rsidRPr="3AA87EA2" w:rsidR="43063C5C">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 xml:space="preserve"> </w:t>
      </w:r>
      <w:r w:rsidRPr="3AA87EA2" w:rsidR="785EC65F">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are accessible</w:t>
      </w:r>
      <w:r w:rsidRPr="3AA87EA2" w:rsidR="43063C5C">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 xml:space="preserve">, these tools can help you quickly and easily improve </w:t>
      </w:r>
      <w:r w:rsidRPr="3AA87EA2" w:rsidR="2AB2691A">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accessibility,</w:t>
      </w:r>
      <w:r w:rsidRPr="3AA87EA2" w:rsidR="43063C5C">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 xml:space="preserve"> </w:t>
      </w:r>
      <w:r w:rsidRPr="3AA87EA2" w:rsidR="43063C5C">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 xml:space="preserve">so you have fewer </w:t>
      </w:r>
      <w:bookmarkStart w:name="_Int_ZBxfPDQC" w:id="620270342"/>
      <w:r w:rsidRPr="3AA87EA2" w:rsidR="43063C5C">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issues to</w:t>
      </w:r>
      <w:bookmarkEnd w:id="620270342"/>
      <w:r w:rsidRPr="3AA87EA2" w:rsidR="43063C5C">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 xml:space="preserve"> manually </w:t>
      </w:r>
      <w:bookmarkStart w:name="_Int_cX2cNjDy" w:id="863177659"/>
      <w:r w:rsidRPr="3AA87EA2" w:rsidR="43063C5C">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fix</w:t>
      </w:r>
      <w:bookmarkEnd w:id="863177659"/>
      <w:r w:rsidRPr="3AA87EA2" w:rsidR="43063C5C">
        <w:rPr>
          <w:rFonts w:ascii="Calibri" w:hAnsi="Calibri" w:eastAsia="Calibri" w:cs="Calibri" w:asciiTheme="minorAscii" w:hAnsiTheme="minorAscii" w:eastAsiaTheme="minorAscii" w:cstheme="minorAscii"/>
          <w:b w:val="0"/>
          <w:bCs w:val="0"/>
          <w:i w:val="0"/>
          <w:iCs w:val="0"/>
          <w:caps w:val="0"/>
          <w:smallCaps w:val="0"/>
          <w:noProof w:val="0"/>
          <w:color w:val="273540"/>
          <w:sz w:val="24"/>
          <w:szCs w:val="24"/>
          <w:lang w:val="en-US"/>
        </w:rPr>
        <w:t>.</w:t>
      </w:r>
    </w:p>
    <w:p w:rsidR="77070E0E" w:rsidP="3AA87EA2" w:rsidRDefault="77070E0E" w14:paraId="505BD8CC" w14:textId="63566028">
      <w:pPr>
        <w:pStyle w:val="Heading3"/>
        <w:rPr>
          <w:rFonts w:ascii="Calibri" w:hAnsi="Calibri" w:eastAsia="Calibri" w:cs="Calibri" w:asciiTheme="minorAscii" w:hAnsiTheme="minorAscii" w:eastAsiaTheme="minorAscii" w:cstheme="minorAscii"/>
          <w:b w:val="1"/>
          <w:bCs w:val="1"/>
          <w:color w:val="auto"/>
        </w:rPr>
      </w:pPr>
      <w:r w:rsidR="73C4D9C3">
        <w:rPr/>
        <w:t>Built-In Accessibility Checkers</w:t>
      </w:r>
    </w:p>
    <w:p w:rsidR="77070E0E" w:rsidP="3AA87EA2" w:rsidRDefault="77070E0E" w14:paraId="6BBF3717" w14:textId="50AD372B">
      <w:pPr>
        <w:pStyle w:val="Normal"/>
        <w:rPr>
          <w:rFonts w:ascii="Calibri" w:hAnsi="Calibri" w:eastAsia="Calibri" w:cs="Calibri" w:asciiTheme="minorAscii" w:hAnsiTheme="minorAscii" w:eastAsiaTheme="minorAscii" w:cstheme="minorAscii"/>
          <w:color w:val="000000" w:themeColor="text1"/>
          <w:sz w:val="24"/>
          <w:szCs w:val="24"/>
        </w:rPr>
      </w:pPr>
      <w:r w:rsidRPr="3AA87EA2" w:rsidR="4AA8BE81">
        <w:rPr>
          <w:rFonts w:ascii="Calibri" w:hAnsi="Calibri" w:eastAsia="Calibri" w:cs="Calibri" w:asciiTheme="minorAscii" w:hAnsiTheme="minorAscii" w:eastAsiaTheme="minorAscii" w:cstheme="minorAscii"/>
          <w:color w:val="000000" w:themeColor="text1" w:themeTint="FF" w:themeShade="FF"/>
          <w:sz w:val="24"/>
          <w:szCs w:val="24"/>
        </w:rPr>
        <w:t xml:space="preserve">Many programs, and all the programs listed here, have built-in accessibility checkers. When an accessibility checker is available, start by opening the file in the desktop app, if one is available, and run the checker. For some </w:t>
      </w:r>
      <w:r w:rsidRPr="3AA87EA2" w:rsidR="20DBCDF7">
        <w:rPr>
          <w:rFonts w:ascii="Calibri" w:hAnsi="Calibri" w:eastAsia="Calibri" w:cs="Calibri" w:asciiTheme="minorAscii" w:hAnsiTheme="minorAscii" w:eastAsiaTheme="minorAscii" w:cstheme="minorAscii"/>
          <w:color w:val="000000" w:themeColor="text1" w:themeTint="FF" w:themeShade="FF"/>
          <w:sz w:val="24"/>
          <w:szCs w:val="24"/>
        </w:rPr>
        <w:t>p</w:t>
      </w:r>
      <w:r w:rsidRPr="3AA87EA2" w:rsidR="20DBCDF7">
        <w:rPr>
          <w:rFonts w:ascii="Calibri" w:hAnsi="Calibri" w:eastAsia="Calibri" w:cs="Calibri" w:asciiTheme="minorAscii" w:hAnsiTheme="minorAscii" w:eastAsiaTheme="minorAscii" w:cstheme="minorAscii"/>
          <w:color w:val="000000" w:themeColor="text1" w:themeTint="FF" w:themeShade="FF"/>
          <w:sz w:val="24"/>
          <w:szCs w:val="24"/>
        </w:rPr>
        <w:t>rograms,</w:t>
      </w:r>
      <w:r w:rsidRPr="3AA87EA2" w:rsidR="4AA8BE81">
        <w:rPr>
          <w:rFonts w:ascii="Calibri" w:hAnsi="Calibri" w:eastAsia="Calibri" w:cs="Calibri" w:asciiTheme="minorAscii" w:hAnsiTheme="minorAscii" w:eastAsiaTheme="minorAscii" w:cstheme="minorAscii"/>
          <w:color w:val="000000" w:themeColor="text1" w:themeTint="FF" w:themeShade="FF"/>
          <w:sz w:val="24"/>
          <w:szCs w:val="24"/>
        </w:rPr>
        <w:t xml:space="preserve"> the accessibility checker in the web version will miss some issues.</w:t>
      </w:r>
    </w:p>
    <w:p w:rsidR="6435BBED" w:rsidP="3AA87EA2" w:rsidRDefault="597F4A35" w14:paraId="0E82CC87" w14:textId="3DD5116D">
      <w:pPr>
        <w:pStyle w:val="Heading3"/>
        <w:rPr>
          <w:rFonts w:ascii="Calibri" w:hAnsi="Calibri" w:eastAsia="Calibri" w:cs="Calibri" w:asciiTheme="minorAscii" w:hAnsiTheme="minorAscii" w:eastAsiaTheme="minorAscii" w:cstheme="minorAscii"/>
          <w:b w:val="1"/>
          <w:bCs w:val="1"/>
        </w:rPr>
      </w:pPr>
      <w:r w:rsidRPr="3AA87EA2" w:rsidR="3E26A04C">
        <w:rPr>
          <w:rFonts w:ascii="Calibri" w:hAnsi="Calibri" w:eastAsia="Calibri" w:cs="Calibri" w:asciiTheme="minorAscii" w:hAnsiTheme="minorAscii" w:eastAsiaTheme="minorAscii" w:cstheme="minorAscii"/>
          <w:b w:val="1"/>
          <w:bCs w:val="1"/>
        </w:rPr>
        <w:t>Ally</w:t>
      </w:r>
    </w:p>
    <w:p w:rsidR="6435BBED" w:rsidP="3AA87EA2" w:rsidRDefault="597F4A35" w14:paraId="3134EC9B" w14:textId="19840E0F">
      <w:pPr>
        <w:rPr>
          <w:rFonts w:ascii="Calibri" w:hAnsi="Calibri" w:eastAsia="Calibri" w:cs="Calibri" w:asciiTheme="minorAscii" w:hAnsiTheme="minorAscii" w:eastAsiaTheme="minorAscii" w:cstheme="minorAscii"/>
          <w:noProof w:val="0"/>
          <w:sz w:val="24"/>
          <w:szCs w:val="24"/>
          <w:lang w:val="en-US"/>
        </w:rPr>
      </w:pPr>
      <w:r w:rsidRPr="3AA87EA2" w:rsidR="21E9FAFA">
        <w:rPr>
          <w:rFonts w:ascii="Calibri" w:hAnsi="Calibri" w:eastAsia="Calibri" w:cs="Calibri" w:asciiTheme="minorAscii" w:hAnsiTheme="minorAscii" w:eastAsiaTheme="minorAscii" w:cstheme="minorAscii"/>
          <w:color w:val="000000" w:themeColor="text1" w:themeTint="FF" w:themeShade="FF"/>
          <w:sz w:val="24"/>
          <w:szCs w:val="24"/>
        </w:rPr>
        <w:t>You can also check the accessibility of content in your Canvas course us</w:t>
      </w:r>
      <w:r w:rsidRPr="3AA87EA2" w:rsidR="21E9FAFA">
        <w:rPr>
          <w:rFonts w:ascii="Calibri" w:hAnsi="Calibri" w:eastAsia="Calibri" w:cs="Calibri" w:asciiTheme="minorAscii" w:hAnsiTheme="minorAscii" w:eastAsiaTheme="minorAscii" w:cstheme="minorAscii"/>
          <w:color w:val="000000" w:themeColor="text1" w:themeTint="FF" w:themeShade="FF"/>
          <w:sz w:val="24"/>
          <w:szCs w:val="24"/>
        </w:rPr>
        <w:t xml:space="preserve">ing </w:t>
      </w:r>
      <w:r w:rsidRPr="3AA87EA2" w:rsidR="71C05258">
        <w:rPr>
          <w:rFonts w:ascii="Calibri" w:hAnsi="Calibri" w:eastAsia="Calibri" w:cs="Calibri" w:asciiTheme="minorAscii" w:hAnsiTheme="minorAscii" w:eastAsiaTheme="minorAscii" w:cstheme="minorAscii"/>
          <w:color w:val="000000" w:themeColor="text1" w:themeTint="FF" w:themeShade="FF"/>
          <w:sz w:val="24"/>
          <w:szCs w:val="24"/>
        </w:rPr>
        <w:t>Ally</w:t>
      </w:r>
      <w:r w:rsidRPr="3AA87EA2" w:rsidR="076E4D05">
        <w:rPr>
          <w:rFonts w:ascii="Calibri" w:hAnsi="Calibri" w:eastAsia="Calibri" w:cs="Calibri" w:asciiTheme="minorAscii" w:hAnsiTheme="minorAscii" w:eastAsiaTheme="minorAscii" w:cstheme="minorAscii"/>
          <w:color w:val="000000" w:themeColor="text1" w:themeTint="FF" w:themeShade="FF"/>
          <w:sz w:val="24"/>
          <w:szCs w:val="24"/>
        </w:rPr>
        <w:t>, an accessibility checker</w:t>
      </w:r>
      <w:r w:rsidRPr="3AA87EA2" w:rsidR="1BB878DE">
        <w:rPr>
          <w:rFonts w:ascii="Calibri" w:hAnsi="Calibri" w:eastAsia="Calibri" w:cs="Calibri" w:asciiTheme="minorAscii" w:hAnsiTheme="minorAscii" w:eastAsiaTheme="minorAscii" w:cstheme="minorAscii"/>
          <w:color w:val="000000" w:themeColor="text1" w:themeTint="FF" w:themeShade="FF"/>
          <w:sz w:val="24"/>
          <w:szCs w:val="24"/>
        </w:rPr>
        <w:t xml:space="preserve"> program</w:t>
      </w:r>
      <w:r w:rsidRPr="3AA87EA2" w:rsidR="076E4D05">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3AA87EA2" w:rsidR="71C05258">
        <w:rPr>
          <w:rFonts w:ascii="Calibri" w:hAnsi="Calibri" w:eastAsia="Calibri" w:cs="Calibri" w:asciiTheme="minorAscii" w:hAnsiTheme="minorAscii" w:eastAsiaTheme="minorAscii" w:cstheme="minorAscii"/>
          <w:color w:val="000000" w:themeColor="text1" w:themeTint="FF" w:themeShade="FF"/>
          <w:sz w:val="24"/>
          <w:szCs w:val="24"/>
        </w:rPr>
        <w:t>in Canvas</w:t>
      </w:r>
      <w:r w:rsidRPr="3AA87EA2" w:rsidR="54F036B4">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3AA87EA2" w:rsidR="44FB2DA5">
        <w:rPr>
          <w:rFonts w:ascii="Calibri" w:hAnsi="Calibri" w:eastAsia="Calibri" w:cs="Calibri"/>
          <w:noProof w:val="0"/>
          <w:sz w:val="24"/>
          <w:szCs w:val="24"/>
          <w:lang w:val="en-US"/>
        </w:rPr>
        <w:t xml:space="preserve">It will assess PDF, Word, PowerPoint, HTML, and image files </w:t>
      </w:r>
      <w:r w:rsidRPr="3AA87EA2" w:rsidR="44FB2DA5">
        <w:rPr>
          <w:rFonts w:ascii="Calibri" w:hAnsi="Calibri" w:eastAsia="Calibri" w:cs="Calibri"/>
          <w:noProof w:val="0"/>
          <w:sz w:val="24"/>
          <w:szCs w:val="24"/>
          <w:lang w:val="en-US"/>
        </w:rPr>
        <w:t>located</w:t>
      </w:r>
      <w:r w:rsidRPr="3AA87EA2" w:rsidR="44FB2DA5">
        <w:rPr>
          <w:rFonts w:ascii="Calibri" w:hAnsi="Calibri" w:eastAsia="Calibri" w:cs="Calibri"/>
          <w:noProof w:val="0"/>
          <w:sz w:val="24"/>
          <w:szCs w:val="24"/>
          <w:lang w:val="en-US"/>
        </w:rPr>
        <w:t xml:space="preserve"> in Canvas and content created in Canvas using the rich content editor.</w:t>
      </w:r>
      <w:r w:rsidRPr="3AA87EA2" w:rsidR="3E0D30DB">
        <w:rPr>
          <w:rFonts w:ascii="Calibri" w:hAnsi="Calibri" w:eastAsia="Calibri" w:cs="Calibri"/>
          <w:noProof w:val="0"/>
          <w:sz w:val="24"/>
          <w:szCs w:val="24"/>
          <w:lang w:val="en-US"/>
        </w:rPr>
        <w:t xml:space="preserve"> </w:t>
      </w:r>
      <w:r w:rsidRPr="3AA87EA2" w:rsidR="3E0D30DB">
        <w:rPr>
          <w:rFonts w:ascii="Calibri" w:hAnsi="Calibri" w:eastAsia="Calibri" w:cs="Calibri"/>
          <w:b w:val="1"/>
          <w:bCs w:val="1"/>
          <w:noProof w:val="0"/>
          <w:sz w:val="24"/>
          <w:szCs w:val="24"/>
          <w:lang w:val="en-US"/>
        </w:rPr>
        <w:t>It</w:t>
      </w:r>
      <w:r w:rsidRPr="3AA87EA2" w:rsidR="3E0D30DB">
        <w:rPr>
          <w:rFonts w:ascii="Calibri" w:hAnsi="Calibri" w:eastAsia="Calibri" w:cs="Calibri"/>
          <w:noProof w:val="0"/>
          <w:sz w:val="24"/>
          <w:szCs w:val="24"/>
          <w:lang w:val="en-US"/>
        </w:rPr>
        <w:t xml:space="preserve"> </w:t>
      </w:r>
      <w:r w:rsidRPr="3AA87EA2" w:rsidR="3E0D30DB">
        <w:rPr>
          <w:rFonts w:ascii="Calibri" w:hAnsi="Calibri" w:eastAsia="Calibri" w:cs="Calibri"/>
          <w:b w:val="1"/>
          <w:bCs w:val="1"/>
          <w:noProof w:val="0"/>
          <w:sz w:val="24"/>
          <w:szCs w:val="24"/>
          <w:lang w:val="en-US"/>
        </w:rPr>
        <w:t>will not evaluate</w:t>
      </w:r>
      <w:r w:rsidRPr="3AA87EA2" w:rsidR="3E0D30DB">
        <w:rPr>
          <w:rFonts w:ascii="Calibri" w:hAnsi="Calibri" w:eastAsia="Calibri" w:cs="Calibri"/>
          <w:noProof w:val="0"/>
          <w:sz w:val="24"/>
          <w:szCs w:val="24"/>
          <w:lang w:val="en-US"/>
        </w:rPr>
        <w:t xml:space="preserve"> items that have been embedded or linked within Canvas pages (for example, using OneDrive or Google Docs links), so that content should be assessed manually.</w:t>
      </w:r>
      <w:r w:rsidRPr="3AA87EA2" w:rsidR="44FB2DA5">
        <w:rPr>
          <w:rFonts w:ascii="Calibri" w:hAnsi="Calibri" w:eastAsia="Calibri" w:cs="Calibri"/>
          <w:noProof w:val="0"/>
          <w:sz w:val="24"/>
          <w:szCs w:val="24"/>
          <w:lang w:val="en-US"/>
        </w:rPr>
        <w:t xml:space="preserve"> </w:t>
      </w:r>
      <w:r w:rsidRPr="3AA87EA2" w:rsidR="121269A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To get started, view the </w:t>
      </w:r>
      <w:hyperlink r:id="Rb83456f4e7b8407a">
        <w:r w:rsidRPr="3AA87EA2" w:rsidR="121269AC">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Ally Instructor Quick Start Guide</w:t>
        </w:r>
      </w:hyperlink>
      <w:r w:rsidRPr="3AA87EA2" w:rsidR="121269A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and check out this </w:t>
      </w:r>
      <w:hyperlink r:id="R2571dd02247e4692">
        <w:r w:rsidRPr="3AA87EA2" w:rsidR="121269AC">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two-minute video on YouTube</w:t>
        </w:r>
      </w:hyperlink>
      <w:r w:rsidRPr="3AA87EA2" w:rsidR="121269A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6435BBED" w:rsidP="3AA87EA2" w:rsidRDefault="597F4A35" w14:paraId="08220A4D" w14:textId="52F2FB7E">
      <w:pPr>
        <w:spacing w:line="240" w:lineRule="auto"/>
        <w:rPr>
          <w:rFonts w:ascii="Calibri" w:hAnsi="Calibri" w:eastAsia="Calibri" w:cs="Calibri"/>
          <w:sz w:val="24"/>
          <w:szCs w:val="24"/>
        </w:rPr>
      </w:pPr>
      <w:r w:rsidRPr="3AA87EA2" w:rsidR="094D6A22">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For more detailed guidance on how to implement each of the items below see the </w:t>
      </w:r>
      <w:hyperlink r:id="R47090d8f329b4ec0">
        <w:r w:rsidRPr="3AA87EA2" w:rsidR="6B185D12">
          <w:rPr>
            <w:rStyle w:val="Hyperlink"/>
            <w:rFonts w:ascii="Calibri" w:hAnsi="Calibri" w:eastAsia="Calibri" w:cs="Calibri"/>
            <w:sz w:val="24"/>
            <w:szCs w:val="24"/>
          </w:rPr>
          <w:t>Quick Guide to Making Your Courses Title II Complaint</w:t>
        </w:r>
        <w:r w:rsidRPr="3AA87EA2" w:rsidR="0BA77691">
          <w:rPr>
            <w:rStyle w:val="Hyperlink"/>
            <w:rFonts w:ascii="Calibri" w:hAnsi="Calibri" w:eastAsia="Calibri" w:cs="Calibri"/>
            <w:sz w:val="24"/>
            <w:szCs w:val="24"/>
          </w:rPr>
          <w:t>.</w:t>
        </w:r>
      </w:hyperlink>
    </w:p>
    <w:p w:rsidR="6435BBED" w:rsidP="3AA87EA2" w:rsidRDefault="597F4A35" w14:paraId="320AC0E8" w14:textId="75AC2CC8">
      <w:pPr>
        <w:pStyle w:val="Heading2"/>
        <w:pBdr>
          <w:top w:val="single" w:color="000000" w:sz="4" w:space="4"/>
          <w:bottom w:val="single" w:color="000000" w:sz="4" w:space="4"/>
        </w:pBdr>
        <w:spacing w:line="480" w:lineRule="auto"/>
        <w:rPr>
          <w:rFonts w:ascii="Calibri" w:hAnsi="Calibri" w:eastAsia="Calibri" w:cs="Calibri" w:asciiTheme="minorAscii" w:hAnsiTheme="minorAscii" w:eastAsiaTheme="minorAscii" w:cstheme="minorAscii"/>
          <w:sz w:val="28"/>
          <w:szCs w:val="28"/>
        </w:rPr>
      </w:pPr>
      <w:r w:rsidRPr="3AA87EA2" w:rsidR="68F67053">
        <w:rPr>
          <w:rFonts w:ascii="Calibri" w:hAnsi="Calibri" w:eastAsia="Calibri" w:cs="Calibri" w:asciiTheme="minorAscii" w:hAnsiTheme="minorAscii" w:eastAsiaTheme="minorAscii" w:cstheme="minorAscii"/>
        </w:rPr>
        <w:t>Common Accessibility Features Across</w:t>
      </w:r>
      <w:r w:rsidRPr="3AA87EA2" w:rsidR="2E5E7405">
        <w:rPr>
          <w:rFonts w:ascii="Calibri" w:hAnsi="Calibri" w:eastAsia="Calibri" w:cs="Calibri" w:asciiTheme="minorAscii" w:hAnsiTheme="minorAscii" w:eastAsiaTheme="minorAscii" w:cstheme="minorAscii"/>
        </w:rPr>
        <w:t xml:space="preserve"> Programs</w:t>
      </w:r>
    </w:p>
    <w:p w:rsidR="1BD4F18B" w:rsidP="3AA87EA2" w:rsidRDefault="1BD4F18B" w14:paraId="07D983B5" w14:textId="680EECC1">
      <w:pPr>
        <w:rPr>
          <w:rFonts w:ascii="Calibri" w:hAnsi="Calibri" w:eastAsia="Calibri" w:cs="Calibri" w:asciiTheme="minorAscii" w:hAnsiTheme="minorAscii" w:eastAsiaTheme="minorAscii" w:cstheme="minorAscii"/>
          <w:color w:val="000000" w:themeColor="text1" w:themeTint="FF" w:themeShade="FF"/>
          <w:sz w:val="24"/>
          <w:szCs w:val="24"/>
        </w:rPr>
      </w:pPr>
      <w:r w:rsidRPr="3AA87EA2" w:rsidR="0DAF231E">
        <w:rPr>
          <w:rFonts w:ascii="Calibri" w:hAnsi="Calibri" w:eastAsia="Calibri" w:cs="Calibri" w:asciiTheme="minorAscii" w:hAnsiTheme="minorAscii" w:eastAsiaTheme="minorAscii" w:cstheme="minorAscii"/>
          <w:color w:val="000000" w:themeColor="text1"/>
          <w:sz w:val="24"/>
          <w:szCs w:val="24"/>
        </w:rPr>
        <w:t>Many accessibility features</w:t>
      </w:r>
      <w:r w:rsidRPr="3AA87EA2" w:rsidR="2162987C">
        <w:rPr>
          <w:rFonts w:ascii="Calibri" w:hAnsi="Calibri" w:eastAsia="Calibri" w:cs="Calibri" w:asciiTheme="minorAscii" w:hAnsiTheme="minorAscii" w:eastAsiaTheme="minorAscii" w:cstheme="minorAscii"/>
          <w:color w:val="000000" w:themeColor="text1"/>
          <w:sz w:val="24"/>
          <w:szCs w:val="24"/>
        </w:rPr>
        <w:t xml:space="preserve"> are the same regardless of what type of document you are creating or remediating.</w:t>
      </w:r>
      <w:r w:rsidRPr="3AA87EA2" w:rsidR="0DAF231E">
        <w:rPr>
          <w:rFonts w:ascii="Calibri" w:hAnsi="Calibri" w:eastAsia="Calibri" w:cs="Calibri" w:asciiTheme="minorAscii" w:hAnsiTheme="minorAscii" w:eastAsiaTheme="minorAscii" w:cstheme="minorAscii"/>
          <w:color w:val="000000" w:themeColor="text1"/>
          <w:sz w:val="24"/>
          <w:szCs w:val="24"/>
        </w:rPr>
        <w:t xml:space="preserve"> </w:t>
      </w:r>
      <w:r w:rsidRPr="3AA87EA2" w:rsidR="39801CD9">
        <w:rPr>
          <w:rFonts w:ascii="Calibri" w:hAnsi="Calibri" w:eastAsia="Calibri" w:cs="Calibri" w:asciiTheme="minorAscii" w:hAnsiTheme="minorAscii" w:eastAsiaTheme="minorAscii" w:cstheme="minorAscii"/>
          <w:color w:val="000000" w:themeColor="text1"/>
          <w:sz w:val="24"/>
          <w:szCs w:val="24"/>
        </w:rPr>
        <w:t xml:space="preserve">The basic accessibility components are </w:t>
      </w:r>
      <w:r w:rsidRPr="3AA87EA2" w:rsidR="09E35E98">
        <w:rPr>
          <w:rFonts w:ascii="Calibri" w:hAnsi="Calibri" w:eastAsia="Calibri" w:cs="Calibri" w:asciiTheme="minorAscii" w:hAnsiTheme="minorAscii" w:eastAsiaTheme="minorAscii" w:cstheme="minorAscii"/>
          <w:color w:val="000000" w:themeColor="text1"/>
          <w:sz w:val="24"/>
          <w:szCs w:val="24"/>
        </w:rPr>
        <w:t xml:space="preserve">called </w:t>
      </w:r>
      <w:r w:rsidRPr="3AA87EA2" w:rsidR="6C5BB466">
        <w:rPr>
          <w:rFonts w:ascii="Calibri" w:hAnsi="Calibri" w:eastAsia="Calibri" w:cs="Calibri" w:asciiTheme="minorAscii" w:hAnsiTheme="minorAscii" w:eastAsiaTheme="minorAscii" w:cstheme="minorAscii"/>
          <w:color w:val="000000" w:themeColor="text1"/>
          <w:sz w:val="24"/>
          <w:szCs w:val="24"/>
        </w:rPr>
        <w:t>LISTS</w:t>
      </w:r>
      <w:r w:rsidRPr="3AA87EA2" w:rsidR="42A9A984">
        <w:rPr>
          <w:rFonts w:ascii="Calibri" w:hAnsi="Calibri" w:eastAsia="Calibri" w:cs="Calibri" w:asciiTheme="minorAscii" w:hAnsiTheme="minorAscii" w:eastAsiaTheme="minorAscii" w:cstheme="minorAscii"/>
          <w:color w:val="000000" w:themeColor="text1"/>
          <w:sz w:val="24"/>
          <w:szCs w:val="24"/>
        </w:rPr>
        <w:t>, an</w:t>
      </w:r>
      <w:r w:rsidRPr="3AA87EA2" w:rsidR="6C5BB466">
        <w:rPr>
          <w:rFonts w:ascii="Calibri" w:hAnsi="Calibri" w:eastAsia="Calibri" w:cs="Calibri" w:asciiTheme="minorAscii" w:hAnsiTheme="minorAscii" w:eastAsiaTheme="minorAscii" w:cstheme="minorAscii"/>
          <w:color w:val="000000" w:themeColor="text1"/>
          <w:sz w:val="24"/>
          <w:szCs w:val="24"/>
        </w:rPr>
        <w:t xml:space="preserve"> acronym for Links, Images, Structure, Tables, and Supplements.</w:t>
      </w:r>
      <w:r w:rsidRPr="3AA87EA2" w:rsidR="5ED67D40">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3AA87EA2" w:rsidR="1B9F0C27">
        <w:rPr>
          <w:rFonts w:ascii="Calibri" w:hAnsi="Calibri" w:eastAsia="Calibri" w:cs="Calibri" w:asciiTheme="minorAscii" w:hAnsiTheme="minorAscii" w:eastAsiaTheme="minorAscii" w:cstheme="minorAscii"/>
          <w:color w:val="000000" w:themeColor="text1" w:themeTint="FF" w:themeShade="FF"/>
          <w:sz w:val="24"/>
          <w:szCs w:val="24"/>
        </w:rPr>
        <w:t xml:space="preserve">This checklist outlines the specific items that need to be completed </w:t>
      </w:r>
      <w:r w:rsidRPr="3AA87EA2" w:rsidR="4055B24B">
        <w:rPr>
          <w:rFonts w:ascii="Calibri" w:hAnsi="Calibri" w:eastAsia="Calibri" w:cs="Calibri" w:asciiTheme="minorAscii" w:hAnsiTheme="minorAscii" w:eastAsiaTheme="minorAscii" w:cstheme="minorAscii"/>
          <w:color w:val="000000" w:themeColor="text1" w:themeTint="FF" w:themeShade="FF"/>
          <w:sz w:val="24"/>
          <w:szCs w:val="24"/>
        </w:rPr>
        <w:t xml:space="preserve">for each </w:t>
      </w:r>
      <w:r w:rsidRPr="3AA87EA2" w:rsidR="4055B24B">
        <w:rPr>
          <w:rFonts w:ascii="Calibri" w:hAnsi="Calibri" w:eastAsia="Calibri" w:cs="Calibri" w:asciiTheme="minorAscii" w:hAnsiTheme="minorAscii" w:eastAsiaTheme="minorAscii" w:cstheme="minorAscii"/>
          <w:color w:val="000000" w:themeColor="text1" w:themeTint="FF" w:themeShade="FF"/>
          <w:sz w:val="24"/>
          <w:szCs w:val="24"/>
        </w:rPr>
        <w:t>component</w:t>
      </w:r>
      <w:r w:rsidRPr="3AA87EA2" w:rsidR="4055B24B">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3AA87EA2" w:rsidR="4055B24B">
        <w:rPr>
          <w:rFonts w:ascii="Calibri" w:hAnsi="Calibri" w:eastAsia="Calibri" w:cs="Calibri" w:asciiTheme="minorAscii" w:hAnsiTheme="minorAscii" w:eastAsiaTheme="minorAscii" w:cstheme="minorAscii"/>
          <w:color w:val="000000" w:themeColor="text1" w:themeTint="FF" w:themeShade="FF"/>
          <w:sz w:val="24"/>
          <w:szCs w:val="24"/>
        </w:rPr>
        <w:t xml:space="preserve">Following this checklist </w:t>
      </w:r>
      <w:r w:rsidRPr="3AA87EA2" w:rsidR="48708D82">
        <w:rPr>
          <w:rFonts w:ascii="Calibri" w:hAnsi="Calibri" w:eastAsia="Calibri" w:cs="Calibri" w:asciiTheme="minorAscii" w:hAnsiTheme="minorAscii" w:eastAsiaTheme="minorAscii" w:cstheme="minorAscii"/>
          <w:color w:val="000000" w:themeColor="text1" w:themeTint="FF" w:themeShade="FF"/>
          <w:sz w:val="24"/>
          <w:szCs w:val="24"/>
        </w:rPr>
        <w:t>are</w:t>
      </w:r>
      <w:r w:rsidRPr="3AA87EA2" w:rsidR="4055B24B">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3AA87EA2" w:rsidR="4055B24B">
        <w:rPr>
          <w:rFonts w:ascii="Calibri" w:hAnsi="Calibri" w:eastAsia="Calibri" w:cs="Calibri" w:asciiTheme="minorAscii" w:hAnsiTheme="minorAscii" w:eastAsiaTheme="minorAscii" w:cstheme="minorAscii"/>
          <w:color w:val="000000" w:themeColor="text1" w:themeTint="FF" w:themeShade="FF"/>
          <w:sz w:val="24"/>
          <w:szCs w:val="24"/>
        </w:rPr>
        <w:t>additional</w:t>
      </w:r>
      <w:r w:rsidRPr="3AA87EA2" w:rsidR="4055B24B">
        <w:rPr>
          <w:rFonts w:ascii="Calibri" w:hAnsi="Calibri" w:eastAsia="Calibri" w:cs="Calibri" w:asciiTheme="minorAscii" w:hAnsiTheme="minorAscii" w:eastAsiaTheme="minorAscii" w:cstheme="minorAscii"/>
          <w:color w:val="000000" w:themeColor="text1" w:themeTint="FF" w:themeShade="FF"/>
          <w:sz w:val="24"/>
          <w:szCs w:val="24"/>
        </w:rPr>
        <w:t xml:space="preserve"> guidelines that are specific to </w:t>
      </w:r>
      <w:r w:rsidRPr="3AA87EA2" w:rsidR="4055B24B">
        <w:rPr>
          <w:rFonts w:ascii="Calibri" w:hAnsi="Calibri" w:eastAsia="Calibri" w:cs="Calibri" w:asciiTheme="minorAscii" w:hAnsiTheme="minorAscii" w:eastAsiaTheme="minorAscii" w:cstheme="minorAscii"/>
          <w:color w:val="000000" w:themeColor="text1" w:themeTint="FF" w:themeShade="FF"/>
          <w:sz w:val="24"/>
          <w:szCs w:val="24"/>
        </w:rPr>
        <w:t>particular programs</w:t>
      </w:r>
      <w:r w:rsidRPr="3AA87EA2" w:rsidR="4055B24B">
        <w:rPr>
          <w:rFonts w:ascii="Calibri" w:hAnsi="Calibri" w:eastAsia="Calibri" w:cs="Calibri" w:asciiTheme="minorAscii" w:hAnsiTheme="minorAscii" w:eastAsiaTheme="minorAscii" w:cstheme="minorAscii"/>
          <w:color w:val="000000" w:themeColor="text1" w:themeTint="FF" w:themeShade="FF"/>
          <w:sz w:val="24"/>
          <w:szCs w:val="24"/>
        </w:rPr>
        <w:t>.</w:t>
      </w:r>
    </w:p>
    <w:p w:rsidR="1BD4F18B" w:rsidP="3AA87EA2" w:rsidRDefault="1BD4F18B" w14:paraId="5299E9D9" w14:textId="59E10D1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5ED67D40">
        <w:rPr/>
        <w:t>For</w:t>
      </w:r>
      <w:r w:rsidR="5ED67D40">
        <w:rPr/>
        <w:t xml:space="preserve"> each </w:t>
      </w:r>
      <w:r w:rsidR="5ED67D40">
        <w:rPr/>
        <w:t xml:space="preserve">item, the rele</w:t>
      </w:r>
      <w:r w:rsidR="5ED67D40">
        <w:rPr/>
        <w:t>va</w:t>
      </w:r>
      <w:r w:rsidR="5ED67D40">
        <w:rPr/>
        <w:t xml:space="preserve">nt </w:t>
      </w:r>
      <w:hyperlink r:id="Rab26c80eaefe4448">
        <w:r w:rsidRPr="3AA87EA2" w:rsidR="321F3CB4">
          <w:rPr>
            <w:rStyle w:val="Hyperlink"/>
          </w:rPr>
          <w:t>WCAG 2.1 AA standard</w:t>
        </w:r>
      </w:hyperlink>
      <w:ins w:author="Ash Mitchell" w:date="2025-05-12T16:42:00Z" w16du:dateUtc="2025-05-12T21:42:00Z" w:id="2">
        <w:r w:rsidR="003A6FE5">
          <w:rPr>
            <w:rFonts w:ascii="Calibri" w:hAnsi="Calibri" w:eastAsia="Calibri" w:cs="Calibri"/>
            <w:color w:val="000000" w:themeColor="text1"/>
            <w:sz w:val="24"/>
            <w:szCs w:val="24"/>
          </w:rPr>
        </w:r>
      </w:ins>
      <w:r w:rsidR="321F3CB4">
        <w:rPr/>
        <w:t xml:space="preserve"> </w:t>
      </w:r>
      <w:r w:rsidR="4D6E0678">
        <w:rPr/>
        <w:t xml:space="preserve">is </w:t>
      </w:r>
      <w:r w:rsidR="4D6E0678">
        <w:rPr/>
        <w:t>indicate</w:t>
      </w:r>
      <w:r w:rsidR="4D6E0678">
        <w:rPr/>
        <w:t>d</w:t>
      </w:r>
      <w:r w:rsidR="4D6E0678">
        <w:rPr/>
        <w:t xml:space="preserve">. </w:t>
      </w:r>
      <w:r w:rsidR="4D6E0678">
        <w:rPr/>
        <w:t xml:space="preserve">Items with no </w:t>
      </w:r>
      <w:r w:rsidR="42BF097A">
        <w:rPr/>
        <w:t>standard a</w:t>
      </w:r>
      <w:r w:rsidR="4D6E0678">
        <w:rPr/>
        <w:t>re best practices that are no</w:t>
      </w:r>
      <w:r w:rsidR="4D6E0678">
        <w:rPr/>
        <w:t>t spec</w:t>
      </w:r>
      <w:r w:rsidR="4D6E0678">
        <w:rPr/>
        <w:t xml:space="preserve">ified in the WCAG </w:t>
      </w:r>
      <w:r w:rsidR="7DDF8C47">
        <w:rPr/>
        <w:t>standards.</w:t>
      </w:r>
      <w:r w:rsidR="70369F92">
        <w:rPr/>
        <w:t xml:space="preserve"> Th</w:t>
      </w:r>
      <w:r w:rsidR="1A58340E">
        <w:rPr/>
        <w:t>is</w:t>
      </w:r>
      <w:r w:rsidR="63474E55">
        <w:rPr/>
        <w:t xml:space="preserve"> </w:t>
      </w:r>
      <w:hyperlink r:id="R99365d43c22a49a3">
        <w:r w:rsidRPr="3AA87EA2" w:rsidR="63474E55">
          <w:rPr>
            <w:rStyle w:val="Hyperlink"/>
          </w:rPr>
          <w:t>WCAG in Plain English Guide</w:t>
        </w:r>
      </w:hyperlink>
      <w:r w:rsidR="1A58340E">
        <w:rPr/>
        <w:t xml:space="preserve"> </w:t>
      </w:r>
      <w:ins w:author="Ash Mitchell" w:date="2025-05-12T16:45:00Z" w16du:dateUtc="2025-05-12T21:45:00Z" w:id="6">
        <w:r w:rsidR="00FC0A75">
          <w:rPr>
            <w:rFonts w:ascii="Calibri" w:hAnsi="Calibri" w:eastAsia="Calibri" w:cs="Calibri"/>
            <w:color w:val="000000" w:themeColor="text1"/>
            <w:sz w:val="24"/>
            <w:szCs w:val="24"/>
          </w:rPr>
        </w:r>
      </w:ins>
      <w:r w:rsidR="6C84158F">
        <w:rPr/>
        <w:t>explains each standard</w:t>
      </w:r>
      <w:r w:rsidR="4857CCB0">
        <w:rPr/>
        <w:t xml:space="preserve"> </w:t>
      </w:r>
      <w:r w:rsidR="55B54C31">
        <w:rPr/>
        <w:t>in more depth</w:t>
      </w:r>
      <w:r w:rsidR="4857CCB0">
        <w:rPr/>
        <w:t>.</w:t>
      </w:r>
      <w:r w:rsidR="4DD6610C">
        <w:rPr/>
        <w:t xml:space="preserve"> </w:t>
      </w:r>
      <w:r w:rsidRPr="3AA87EA2" w:rsidR="4DD6610C">
        <w:rPr>
          <w:noProof w:val="0"/>
          <w:lang w:val="en-US"/>
        </w:rPr>
        <w:t>To meet these requirements, the answer</w:t>
      </w:r>
      <w:r w:rsidRPr="3AA87EA2" w:rsidR="4DD6610C">
        <w:rPr>
          <w:noProof w:val="0"/>
          <w:lang w:val="en-US"/>
        </w:rPr>
        <w:t xml:space="preserve"> to </w:t>
      </w:r>
      <w:r w:rsidRPr="3AA87EA2" w:rsidR="4DD6610C">
        <w:rPr>
          <w:noProof w:val="0"/>
          <w:lang w:val="en-US"/>
        </w:rPr>
        <w:t xml:space="preserve">all </w:t>
      </w:r>
      <w:r w:rsidRPr="3AA87EA2" w:rsidR="4DD6610C">
        <w:rPr>
          <w:noProof w:val="0"/>
          <w:lang w:val="en-US"/>
        </w:rPr>
        <w:t>th</w:t>
      </w:r>
      <w:r w:rsidRPr="3AA87EA2" w:rsidR="4DD6610C">
        <w:rPr>
          <w:noProof w:val="0"/>
          <w:lang w:val="en-US"/>
        </w:rPr>
        <w:t>e following questions sho</w:t>
      </w:r>
      <w:r w:rsidRPr="3AA87EA2" w:rsidR="4DD6610C">
        <w:rPr>
          <w:noProof w:val="0"/>
          <w:lang w:val="en-US"/>
        </w:rPr>
        <w:t>ul</w:t>
      </w:r>
      <w:r w:rsidRPr="3AA87EA2" w:rsidR="4DD6610C">
        <w:rPr>
          <w:noProof w:val="0"/>
          <w:lang w:val="en-US"/>
        </w:rPr>
        <w:t>d be</w:t>
      </w:r>
      <w:r w:rsidRPr="3AA87EA2" w:rsidR="4DD6610C">
        <w:rPr>
          <w:noProof w:val="0"/>
          <w:lang w:val="en-US"/>
        </w:rPr>
        <w:t xml:space="preserve"> </w:t>
      </w:r>
      <w:r w:rsidRPr="3AA87EA2" w:rsidR="4DD6610C">
        <w:rPr>
          <w:b w:val="1"/>
          <w:bCs w:val="1"/>
          <w:noProof w:val="0"/>
          <w:lang w:val="en-US"/>
        </w:rPr>
        <w:t>"</w:t>
      </w:r>
      <w:r w:rsidRPr="3AA87EA2" w:rsidR="4DD6610C">
        <w:rPr>
          <w:b w:val="1"/>
          <w:bCs w:val="1"/>
          <w:noProof w:val="0"/>
          <w:lang w:val="en-US"/>
        </w:rPr>
        <w:t>yes</w:t>
      </w:r>
      <w:r w:rsidRPr="3AA87EA2" w:rsidR="4EE0F06D">
        <w:rPr>
          <w:b w:val="1"/>
          <w:bCs w:val="1"/>
          <w:noProof w:val="0"/>
          <w:lang w:val="en-US"/>
        </w:rPr>
        <w:t>”</w:t>
      </w:r>
      <w:r w:rsidRPr="3AA87EA2" w:rsidR="4DD6610C">
        <w:rPr>
          <w:noProof w:val="0"/>
          <w:lang w:val="en-US"/>
        </w:rPr>
        <w:t>.</w:t>
      </w:r>
    </w:p>
    <w:p w:rsidR="14D252F3" w:rsidP="3AA87EA2" w:rsidRDefault="1463B020" w14:paraId="0862225C" w14:textId="3D4DB650">
      <w:pPr>
        <w:pStyle w:val="Heading3"/>
        <w:pBdr>
          <w:bottom w:val="dotted" w:color="000000" w:sz="4" w:space="4"/>
        </w:pBdr>
        <w:rPr>
          <w:rFonts w:ascii="Calibri" w:hAnsi="Calibri" w:eastAsia="Calibri" w:cs="Calibri" w:asciiTheme="minorAscii" w:hAnsiTheme="minorAscii" w:eastAsiaTheme="minorAscii" w:cstheme="minorAscii"/>
        </w:rPr>
      </w:pPr>
      <w:r w:rsidRPr="3AA87EA2" w:rsidR="2E5E7405">
        <w:rPr>
          <w:rFonts w:ascii="Calibri" w:hAnsi="Calibri" w:eastAsia="Calibri" w:cs="Calibri" w:asciiTheme="minorAscii" w:hAnsiTheme="minorAscii" w:eastAsiaTheme="minorAscii" w:cstheme="minorAscii"/>
        </w:rPr>
        <w:t>Links</w:t>
      </w:r>
    </w:p>
    <w:p w:rsidR="57F58751" w:rsidP="3AA87EA2" w:rsidRDefault="57F58751" w14:paraId="61F1B85B" w14:textId="49BF8F8F">
      <w:pPr>
        <w:pStyle w:val="ListParagraph"/>
        <w:rPr>
          <w:rFonts w:ascii="Calibri" w:hAnsi="Calibri" w:eastAsia="Calibri" w:cs="Calibri" w:asciiTheme="minorAscii" w:hAnsiTheme="minorAscii" w:eastAsiaTheme="minorAscii" w:cstheme="minorAscii"/>
          <w:color w:val="000000" w:themeColor="text1" w:themeTint="FF" w:themeShade="FF"/>
          <w:sz w:val="22"/>
          <w:szCs w:val="22"/>
        </w:rPr>
      </w:pPr>
      <w:r w:rsidR="2D006821">
        <w:rPr/>
        <w:t xml:space="preserve">Are all URLs given as hyperlinks embedded in meaningful text that clearly </w:t>
      </w:r>
      <w:r w:rsidR="2D006821">
        <w:rPr/>
        <w:t>indicates</w:t>
      </w:r>
      <w:r w:rsidR="2D006821">
        <w:rPr/>
        <w:t xml:space="preserve"> the li</w:t>
      </w:r>
      <w:r w:rsidR="2D006821">
        <w:rPr/>
        <w:t>nk’s</w:t>
      </w:r>
      <w:r w:rsidR="2D006821">
        <w:rPr/>
        <w:t xml:space="preserve"> purpose or destinat</w:t>
      </w:r>
      <w:r w:rsidR="2D006821">
        <w:rPr/>
        <w:t>ion?</w:t>
      </w:r>
      <w:r w:rsidR="70A02874">
        <w:rPr/>
        <w:t xml:space="preserve"> </w:t>
      </w:r>
      <w:hyperlink r:id="R1074ec3df3194c01">
        <w:r w:rsidRPr="3AA87EA2" w:rsidR="70A02874">
          <w:rPr>
            <w:rStyle w:val="Hyperlink"/>
          </w:rPr>
          <w:t>1.3.1</w:t>
        </w:r>
      </w:hyperlink>
      <w:r w:rsidR="5ED67D40">
        <w:rPr/>
        <w:t>;</w:t>
      </w:r>
      <w:r w:rsidR="5BAC70C1">
        <w:rPr/>
        <w:t xml:space="preserve"> </w:t>
      </w:r>
      <w:hyperlink r:id="R6f2b477116d24366">
        <w:r w:rsidRPr="3AA87EA2" w:rsidR="5BAC70C1">
          <w:rPr>
            <w:rStyle w:val="Hyperlink"/>
          </w:rPr>
          <w:t>2.4.4</w:t>
        </w:r>
      </w:hyperlink>
      <w:r w:rsidR="2D006821">
        <w:rPr/>
        <w:t xml:space="preserve"> </w:t>
      </w:r>
    </w:p>
    <w:p w:rsidR="57F58751" w:rsidP="3AA87EA2" w:rsidRDefault="57F58751" w14:paraId="0B440D14" w14:textId="5A440AC7">
      <w:pPr>
        <w:pStyle w:val="ListParagraph"/>
        <w:rPr>
          <w:rFonts w:ascii="Calibri" w:hAnsi="Calibri" w:eastAsia="Calibri" w:cs="Calibri" w:asciiTheme="minorAscii" w:hAnsiTheme="minorAscii" w:eastAsiaTheme="minorAscii" w:cstheme="minorAscii"/>
          <w:color w:val="000000" w:themeColor="text1" w:themeTint="FF" w:themeShade="FF"/>
          <w:sz w:val="22"/>
          <w:szCs w:val="22"/>
        </w:rPr>
      </w:pPr>
      <w:r w:rsidR="2D006821">
        <w:rPr/>
        <w:t xml:space="preserve">The full URL should not be given. </w:t>
      </w:r>
      <w:r w:rsidR="2D006821">
        <w:rPr/>
        <w:t>Avoid links that include verbs or verb phrases like “click here” or “go here for more information</w:t>
      </w:r>
      <w:r w:rsidR="2D006821">
        <w:rPr/>
        <w:t>”.</w:t>
      </w:r>
      <w:r w:rsidR="2D006821">
        <w:rPr/>
        <w:t xml:space="preserve"> Email addresses can be written out (i.e., </w:t>
      </w:r>
      <w:r w:rsidR="2D006821">
        <w:rPr/>
        <w:t>iteach2@unl.edu</w:t>
      </w:r>
      <w:r w:rsidR="2D006821">
        <w:rPr/>
        <w:t>).</w:t>
      </w:r>
      <w:r w:rsidR="2D006821">
        <w:rPr/>
        <w:t xml:space="preserve"> </w:t>
      </w:r>
    </w:p>
    <w:p w:rsidR="57F58751" w:rsidP="3AA87EA2" w:rsidRDefault="57F58751" w14:paraId="16CBFAEB" w14:textId="5B77D4AA">
      <w:pPr>
        <w:pStyle w:val="ListParagraph"/>
        <w:rPr>
          <w:rFonts w:ascii="Calibri" w:hAnsi="Calibri" w:eastAsia="Calibri" w:cs="Calibri" w:asciiTheme="minorAscii" w:hAnsiTheme="minorAscii" w:eastAsiaTheme="minorAscii" w:cstheme="minorAscii"/>
          <w:color w:val="000000" w:themeColor="text1" w:themeTint="FF" w:themeShade="FF"/>
          <w:sz w:val="24"/>
          <w:szCs w:val="24"/>
        </w:rPr>
      </w:pPr>
      <w:r w:rsidR="2D006821">
        <w:rPr/>
        <w:t>Is underlining used only for hyperlinks and not for other textual emphasis?</w:t>
      </w:r>
    </w:p>
    <w:p w:rsidR="3CA8D904" w:rsidP="3AA87EA2" w:rsidRDefault="3CA8D904" w14:paraId="6940B51A" w14:textId="02E457B4">
      <w:pPr>
        <w:pStyle w:val="ListParagraph"/>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3AA87EA2" w:rsidR="19029E79">
        <w:rPr>
          <w:noProof w:val="0"/>
          <w:lang w:val="en-US"/>
        </w:rPr>
        <w:t>To emphasize text, bold the text.</w:t>
      </w:r>
    </w:p>
    <w:p w:rsidR="51DA8A44" w:rsidP="3AA87EA2" w:rsidRDefault="796831D5" w14:paraId="4DD053D1" w14:textId="28665466">
      <w:pPr>
        <w:pStyle w:val="Heading3"/>
        <w:pBdr>
          <w:bottom w:val="dotted" w:color="000000" w:sz="4" w:space="4"/>
        </w:pBdr>
        <w:rPr>
          <w:rFonts w:ascii="Calibri" w:hAnsi="Calibri" w:eastAsia="Calibri" w:cs="Calibri" w:asciiTheme="minorAscii" w:hAnsiTheme="minorAscii" w:eastAsiaTheme="minorAscii" w:cstheme="minorAscii"/>
        </w:rPr>
      </w:pPr>
      <w:r w:rsidRPr="3AA87EA2" w:rsidR="6D00D55C">
        <w:rPr>
          <w:rFonts w:ascii="Calibri" w:hAnsi="Calibri" w:eastAsia="Calibri" w:cs="Calibri" w:asciiTheme="minorAscii" w:hAnsiTheme="minorAscii" w:eastAsiaTheme="minorAscii" w:cstheme="minorAscii"/>
        </w:rPr>
        <w:t>Images</w:t>
      </w:r>
    </w:p>
    <w:p w:rsidR="79DBFD28" w:rsidP="3AA87EA2" w:rsidRDefault="79DBFD28" w14:paraId="7BF7D8D9" w14:textId="1B5E3014">
      <w:pPr>
        <w:pStyle w:val="ListParagraph"/>
        <w:rPr>
          <w:rFonts w:ascii="Calibri" w:hAnsi="Calibri" w:eastAsia="Calibri" w:cs="Calibri" w:asciiTheme="minorAscii" w:hAnsiTheme="minorAscii" w:eastAsiaTheme="minorAscii" w:cstheme="minorAscii"/>
          <w:color w:val="000000" w:themeColor="text1"/>
        </w:rPr>
      </w:pPr>
      <w:r w:rsidRPr="3AA87EA2" w:rsidR="3D1B9DC3">
        <w:rPr>
          <w:rFonts w:ascii="Calibri" w:hAnsi="Calibri" w:eastAsia="Calibri" w:cs="Calibri" w:asciiTheme="minorAscii" w:hAnsiTheme="minorAscii" w:eastAsiaTheme="minorAscii" w:cstheme="minorAscii"/>
          <w:color w:val="000000" w:themeColor="text1" w:themeTint="FF" w:themeShade="FF"/>
        </w:rPr>
        <w:t>Do all ima</w:t>
      </w:r>
      <w:r w:rsidRPr="3AA87EA2" w:rsidR="3D1B9DC3">
        <w:rPr>
          <w:rFonts w:ascii="Calibri" w:hAnsi="Calibri" w:eastAsia="Calibri" w:cs="Calibri" w:asciiTheme="minorAscii" w:hAnsiTheme="minorAscii" w:eastAsiaTheme="minorAscii" w:cstheme="minorAscii"/>
          <w:color w:val="000000" w:themeColor="text1" w:themeTint="FF" w:themeShade="FF"/>
        </w:rPr>
        <w:t>ges eit</w:t>
      </w:r>
      <w:r w:rsidRPr="3AA87EA2" w:rsidR="3D1B9DC3">
        <w:rPr>
          <w:rFonts w:ascii="Calibri" w:hAnsi="Calibri" w:eastAsia="Calibri" w:cs="Calibri" w:asciiTheme="minorAscii" w:hAnsiTheme="minorAscii" w:eastAsiaTheme="minorAscii" w:cstheme="minorAscii"/>
          <w:color w:val="000000" w:themeColor="text1" w:themeTint="FF" w:themeShade="FF"/>
        </w:rPr>
        <w:t xml:space="preserve">her have alternative text giving </w:t>
      </w:r>
      <w:r w:rsidRPr="3AA87EA2" w:rsidR="3D1B9DC3">
        <w:rPr>
          <w:rFonts w:ascii="Calibri" w:hAnsi="Calibri" w:eastAsia="Calibri" w:cs="Calibri" w:asciiTheme="minorAscii" w:hAnsiTheme="minorAscii" w:eastAsiaTheme="minorAscii" w:cstheme="minorAscii"/>
          <w:color w:val="000000" w:themeColor="text1" w:themeTint="FF" w:themeShade="FF"/>
        </w:rPr>
        <w:t>an accurate</w:t>
      </w:r>
      <w:r w:rsidRPr="3AA87EA2" w:rsidR="3D1B9DC3">
        <w:rPr>
          <w:rFonts w:ascii="Calibri" w:hAnsi="Calibri" w:eastAsia="Calibri" w:cs="Calibri" w:asciiTheme="minorAscii" w:hAnsiTheme="minorAscii" w:eastAsiaTheme="minorAscii" w:cstheme="minorAscii"/>
          <w:color w:val="000000" w:themeColor="text1" w:themeTint="FF" w:themeShade="FF"/>
        </w:rPr>
        <w:t xml:space="preserve"> and concise description </w:t>
      </w:r>
      <w:r w:rsidRPr="3AA87EA2" w:rsidR="3D1B9DC3">
        <w:rPr>
          <w:rFonts w:ascii="Calibri" w:hAnsi="Calibri" w:eastAsia="Calibri" w:cs="Calibri" w:asciiTheme="minorAscii" w:hAnsiTheme="minorAscii" w:eastAsiaTheme="minorAscii" w:cstheme="minorAscii"/>
          <w:b w:val="1"/>
          <w:bCs w:val="1"/>
          <w:color w:val="000000" w:themeColor="text1" w:themeTint="FF" w:themeShade="FF"/>
        </w:rPr>
        <w:t>or</w:t>
      </w:r>
      <w:r w:rsidRPr="3AA87EA2" w:rsidR="3D1B9DC3">
        <w:rPr>
          <w:rFonts w:ascii="Calibri" w:hAnsi="Calibri" w:eastAsia="Calibri" w:cs="Calibri" w:asciiTheme="minorAscii" w:hAnsiTheme="minorAscii" w:eastAsiaTheme="minorAscii" w:cstheme="minorAscii"/>
          <w:color w:val="000000" w:themeColor="text1" w:themeTint="FF" w:themeShade="FF"/>
        </w:rPr>
        <w:t xml:space="preserve"> have a ‘decorative image’ designation if the image is non-informative?</w:t>
      </w:r>
      <w:r w:rsidRPr="3AA87EA2" w:rsidR="3CDBDBC8">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c64d455350934960">
        <w:r w:rsidRPr="3AA87EA2" w:rsidR="3CDBDBC8">
          <w:rPr>
            <w:rStyle w:val="Hyperlink"/>
            <w:rFonts w:ascii="Calibri" w:hAnsi="Calibri" w:eastAsia="Calibri" w:cs="Calibri" w:asciiTheme="minorAscii" w:hAnsiTheme="minorAscii" w:eastAsiaTheme="minorAscii" w:cstheme="minorAscii"/>
            <w:sz w:val="24"/>
            <w:szCs w:val="24"/>
          </w:rPr>
          <w:t>1.1.1</w:t>
        </w:r>
      </w:hyperlink>
      <w:r w:rsidRPr="3AA87EA2" w:rsidR="3D1B9DC3">
        <w:rPr>
          <w:rFonts w:ascii="Calibri" w:hAnsi="Calibri" w:eastAsia="Calibri" w:cs="Calibri" w:asciiTheme="minorAscii" w:hAnsiTheme="minorAscii" w:eastAsiaTheme="minorAscii" w:cstheme="minorAscii"/>
          <w:color w:val="000000" w:themeColor="text1" w:themeTint="FF" w:themeShade="FF"/>
        </w:rPr>
        <w:t xml:space="preserve"> </w:t>
      </w:r>
    </w:p>
    <w:p w:rsidR="79355764" w:rsidP="3AA87EA2" w:rsidRDefault="79355764" w14:paraId="6D504B01" w14:textId="1EEC2F70">
      <w:pPr>
        <w:pStyle w:val="ListParagraph"/>
        <w:rPr>
          <w:rFonts w:ascii="Calibri" w:hAnsi="Calibri" w:eastAsia="Calibri" w:cs="Calibri" w:asciiTheme="minorAscii" w:hAnsiTheme="minorAscii" w:eastAsiaTheme="minorAscii" w:cstheme="minorAscii"/>
          <w:color w:val="000000" w:themeColor="text1"/>
        </w:rPr>
      </w:pPr>
      <w:r w:rsidRPr="3AA87EA2" w:rsidR="6ABE8356">
        <w:rPr>
          <w:rFonts w:ascii="Calibri" w:hAnsi="Calibri" w:eastAsia="Calibri" w:cs="Calibri" w:asciiTheme="minorAscii" w:hAnsiTheme="minorAscii" w:eastAsiaTheme="minorAscii" w:cstheme="minorAscii"/>
          <w:color w:val="000000" w:themeColor="text1" w:themeTint="FF" w:themeShade="FF"/>
        </w:rPr>
        <w:t>I</w:t>
      </w:r>
      <w:r w:rsidRPr="3AA87EA2" w:rsidR="3D1B9DC3">
        <w:rPr>
          <w:rFonts w:ascii="Calibri" w:hAnsi="Calibri" w:eastAsia="Calibri" w:cs="Calibri" w:asciiTheme="minorAscii" w:hAnsiTheme="minorAscii" w:eastAsiaTheme="minorAscii" w:cstheme="minorAscii"/>
          <w:color w:val="000000" w:themeColor="text1" w:themeTint="FF" w:themeShade="FF"/>
        </w:rPr>
        <w:t>f the image has alt text of something non-descriptive like the file name, the accessibility checker will not flag the image. This means you need to examine the alt text for all images, not just those flagged by the checker.</w:t>
      </w:r>
    </w:p>
    <w:p w:rsidR="718D8D4B" w:rsidP="3AA87EA2" w:rsidRDefault="718D8D4B" w14:paraId="00DFA247" w14:textId="2D6DA2C8">
      <w:pPr>
        <w:pStyle w:val="ListParagraph"/>
        <w:rPr>
          <w:rFonts w:ascii="Calibri" w:hAnsi="Calibri" w:eastAsia="Calibri" w:cs="Calibri" w:asciiTheme="minorAscii" w:hAnsiTheme="minorAscii" w:eastAsiaTheme="minorAscii" w:cstheme="minorAscii"/>
          <w:color w:val="000000" w:themeColor="text1" w:themeTint="FF" w:themeShade="FF"/>
        </w:rPr>
      </w:pPr>
      <w:r w:rsidRPr="3AA87EA2" w:rsidR="718D8D4B">
        <w:rPr>
          <w:rFonts w:ascii="Calibri" w:hAnsi="Calibri" w:eastAsia="Calibri" w:cs="Calibri" w:asciiTheme="minorAscii" w:hAnsiTheme="minorAscii" w:eastAsiaTheme="minorAscii" w:cstheme="minorAscii"/>
          <w:color w:val="000000" w:themeColor="text1" w:themeTint="FF" w:themeShade="FF"/>
        </w:rPr>
        <w:t xml:space="preserve">See this guide for more information on </w:t>
      </w:r>
      <w:hyperlink r:id="Rc21f78affab843f7">
        <w:r w:rsidRPr="3AA87EA2" w:rsidR="718D8D4B">
          <w:rPr>
            <w:rStyle w:val="Hyperlink"/>
            <w:rFonts w:ascii="Calibri" w:hAnsi="Calibri" w:eastAsia="Calibri" w:cs="Calibri" w:asciiTheme="minorAscii" w:hAnsiTheme="minorAscii" w:eastAsiaTheme="minorAscii" w:cstheme="minorAscii"/>
          </w:rPr>
          <w:t xml:space="preserve">how to write good </w:t>
        </w:r>
        <w:r w:rsidRPr="3AA87EA2" w:rsidR="718D8D4B">
          <w:rPr>
            <w:rStyle w:val="Hyperlink"/>
            <w:rFonts w:ascii="Calibri" w:hAnsi="Calibri" w:eastAsia="Calibri" w:cs="Calibri" w:asciiTheme="minorAscii" w:hAnsiTheme="minorAscii" w:eastAsiaTheme="minorAscii" w:cstheme="minorAscii"/>
          </w:rPr>
          <w:t>alt</w:t>
        </w:r>
        <w:r w:rsidRPr="3AA87EA2" w:rsidR="718D8D4B">
          <w:rPr>
            <w:rStyle w:val="Hyperlink"/>
            <w:rFonts w:ascii="Calibri" w:hAnsi="Calibri" w:eastAsia="Calibri" w:cs="Calibri" w:asciiTheme="minorAscii" w:hAnsiTheme="minorAscii" w:eastAsiaTheme="minorAscii" w:cstheme="minorAscii"/>
          </w:rPr>
          <w:t xml:space="preserve"> text</w:t>
        </w:r>
      </w:hyperlink>
      <w:r w:rsidRPr="3AA87EA2" w:rsidR="718D8D4B">
        <w:rPr>
          <w:rFonts w:ascii="Calibri" w:hAnsi="Calibri" w:eastAsia="Calibri" w:cs="Calibri" w:asciiTheme="minorAscii" w:hAnsiTheme="minorAscii" w:eastAsiaTheme="minorAscii" w:cstheme="minorAscii"/>
          <w:color w:val="000000" w:themeColor="text1" w:themeTint="FF" w:themeShade="FF"/>
        </w:rPr>
        <w:t xml:space="preserve">. </w:t>
      </w:r>
    </w:p>
    <w:p w:rsidR="4381B0DE" w:rsidP="3AA87EA2" w:rsidRDefault="4381B0DE" w14:paraId="0F32698F" w14:textId="7B466733">
      <w:pPr>
        <w:pStyle w:val="ListParagraph"/>
        <w:rPr>
          <w:rFonts w:ascii="Calibri" w:hAnsi="Calibri" w:eastAsia="Calibri" w:cs="Calibri" w:asciiTheme="minorAscii" w:hAnsiTheme="minorAscii" w:eastAsiaTheme="minorAscii" w:cstheme="minorAscii"/>
          <w:color w:val="000000" w:themeColor="text1"/>
        </w:rPr>
      </w:pPr>
      <w:r w:rsidRPr="3AA87EA2" w:rsidR="1D859F8D">
        <w:rPr>
          <w:rFonts w:ascii="Calibri" w:hAnsi="Calibri" w:eastAsia="Calibri" w:cs="Calibri" w:asciiTheme="minorAscii" w:hAnsiTheme="minorAscii" w:eastAsiaTheme="minorAscii" w:cstheme="minorAscii"/>
          <w:color w:val="000000" w:themeColor="text1" w:themeTint="FF" w:themeShade="FF"/>
        </w:rPr>
        <w:t>Are equivalent alternatives to complex images like graphs and infographics provided?</w:t>
      </w:r>
      <w:r w:rsidRPr="3AA87EA2" w:rsidR="057B9974">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952ed79d2557426e">
        <w:r w:rsidRPr="3AA87EA2" w:rsidR="057B9974">
          <w:rPr>
            <w:rStyle w:val="Hyperlink"/>
            <w:rFonts w:ascii="Calibri" w:hAnsi="Calibri" w:eastAsia="Calibri" w:cs="Calibri" w:asciiTheme="minorAscii" w:hAnsiTheme="minorAscii" w:eastAsiaTheme="minorAscii" w:cstheme="minorAscii"/>
            <w:sz w:val="24"/>
            <w:szCs w:val="24"/>
          </w:rPr>
          <w:t>1.1.1</w:t>
        </w:r>
      </w:hyperlink>
      <w:r w:rsidRPr="3AA87EA2" w:rsidR="1D859F8D">
        <w:rPr>
          <w:rFonts w:ascii="Calibri" w:hAnsi="Calibri" w:eastAsia="Calibri" w:cs="Calibri" w:asciiTheme="minorAscii" w:hAnsiTheme="minorAscii" w:eastAsiaTheme="minorAscii" w:cstheme="minorAscii"/>
          <w:color w:val="000000" w:themeColor="text1" w:themeTint="FF" w:themeShade="FF"/>
        </w:rPr>
        <w:t xml:space="preserve"> </w:t>
      </w:r>
    </w:p>
    <w:p w:rsidR="46591E43" w:rsidP="3AA87EA2" w:rsidRDefault="46591E43" w14:paraId="38F0F046" w14:textId="4D5F19A9">
      <w:pPr>
        <w:pStyle w:val="ListParagraph"/>
        <w:rPr>
          <w:rFonts w:ascii="Calibri" w:hAnsi="Calibri" w:eastAsia="Calibri" w:cs="Calibri" w:asciiTheme="minorAscii" w:hAnsiTheme="minorAscii" w:eastAsiaTheme="minorAscii" w:cstheme="minorAscii"/>
          <w:color w:val="000000" w:themeColor="text1"/>
        </w:rPr>
      </w:pPr>
      <w:r w:rsidRPr="3AA87EA2" w:rsidR="163E7230">
        <w:rPr>
          <w:rFonts w:ascii="Calibri" w:hAnsi="Calibri" w:eastAsia="Calibri" w:cs="Calibri" w:asciiTheme="minorAscii" w:hAnsiTheme="minorAscii" w:eastAsiaTheme="minorAscii" w:cstheme="minorAscii"/>
          <w:color w:val="000000" w:themeColor="text1" w:themeTint="FF" w:themeShade="FF"/>
        </w:rPr>
        <w:t>T</w:t>
      </w:r>
      <w:r w:rsidRPr="3AA87EA2" w:rsidR="1D859F8D">
        <w:rPr>
          <w:rFonts w:ascii="Calibri" w:hAnsi="Calibri" w:eastAsia="Calibri" w:cs="Calibri" w:asciiTheme="minorAscii" w:hAnsiTheme="minorAscii" w:eastAsiaTheme="minorAscii" w:cstheme="minorAscii"/>
          <w:color w:val="000000" w:themeColor="text1" w:themeTint="FF" w:themeShade="FF"/>
        </w:rPr>
        <w:t xml:space="preserve">he accessibility checker will only tell you if alt text is missing </w:t>
      </w:r>
      <w:r w:rsidRPr="3AA87EA2" w:rsidR="2A37F549">
        <w:rPr>
          <w:rFonts w:ascii="Calibri" w:hAnsi="Calibri" w:eastAsia="Calibri" w:cs="Calibri" w:asciiTheme="minorAscii" w:hAnsiTheme="minorAscii" w:eastAsiaTheme="minorAscii" w:cstheme="minorAscii"/>
          <w:color w:val="000000" w:themeColor="text1" w:themeTint="FF" w:themeShade="FF"/>
        </w:rPr>
        <w:t>entirely;</w:t>
      </w:r>
      <w:r w:rsidRPr="3AA87EA2" w:rsidR="1D859F8D">
        <w:rPr>
          <w:rFonts w:ascii="Calibri" w:hAnsi="Calibri" w:eastAsia="Calibri" w:cs="Calibri" w:asciiTheme="minorAscii" w:hAnsiTheme="minorAscii" w:eastAsiaTheme="minorAscii" w:cstheme="minorAscii"/>
          <w:color w:val="000000" w:themeColor="text1" w:themeTint="FF" w:themeShade="FF"/>
        </w:rPr>
        <w:t xml:space="preserve"> it will not tell you whether the alt text is a sufficient description. Complex images should have </w:t>
      </w:r>
      <w:r w:rsidRPr="3AA87EA2" w:rsidR="1D859F8D">
        <w:rPr>
          <w:rFonts w:ascii="Calibri" w:hAnsi="Calibri" w:eastAsia="Calibri" w:cs="Calibri" w:asciiTheme="minorAscii" w:hAnsiTheme="minorAscii" w:eastAsiaTheme="minorAscii" w:cstheme="minorAscii"/>
          <w:color w:val="000000" w:themeColor="text1" w:themeTint="FF" w:themeShade="FF"/>
        </w:rPr>
        <w:t>a short description</w:t>
      </w:r>
      <w:r w:rsidRPr="3AA87EA2" w:rsidR="1D859F8D">
        <w:rPr>
          <w:rFonts w:ascii="Calibri" w:hAnsi="Calibri" w:eastAsia="Calibri" w:cs="Calibri" w:asciiTheme="minorAscii" w:hAnsiTheme="minorAscii" w:eastAsiaTheme="minorAscii" w:cstheme="minorAscii"/>
          <w:color w:val="000000" w:themeColor="text1" w:themeTint="FF" w:themeShade="FF"/>
        </w:rPr>
        <w:t xml:space="preserve"> in alt text </w:t>
      </w:r>
      <w:r w:rsidRPr="3AA87EA2" w:rsidR="1D859F8D">
        <w:rPr>
          <w:rFonts w:ascii="Calibri" w:hAnsi="Calibri" w:eastAsia="Calibri" w:cs="Calibri" w:asciiTheme="minorAscii" w:hAnsiTheme="minorAscii" w:eastAsiaTheme="minorAscii" w:cstheme="minorAscii"/>
          <w:b w:val="1"/>
          <w:bCs w:val="1"/>
          <w:color w:val="000000" w:themeColor="text1" w:themeTint="FF" w:themeShade="FF"/>
        </w:rPr>
        <w:t xml:space="preserve">and </w:t>
      </w:r>
      <w:r w:rsidRPr="3AA87EA2" w:rsidR="1D859F8D">
        <w:rPr>
          <w:rFonts w:ascii="Calibri" w:hAnsi="Calibri" w:eastAsia="Calibri" w:cs="Calibri" w:asciiTheme="minorAscii" w:hAnsiTheme="minorAscii" w:eastAsiaTheme="minorAscii" w:cstheme="minorAscii"/>
          <w:color w:val="000000" w:themeColor="text1" w:themeTint="FF" w:themeShade="FF"/>
        </w:rPr>
        <w:t>a longer description, which can be a description on the slide, a caption, a link, or in the notes area.</w:t>
      </w:r>
    </w:p>
    <w:p w:rsidR="5A719D98" w:rsidP="3AA87EA2" w:rsidRDefault="5A719D98" w14:paraId="1635DACC" w14:textId="5197E9FE">
      <w:pPr>
        <w:pStyle w:val="ListParagraph"/>
        <w:rPr>
          <w:rFonts w:ascii="Calibri" w:hAnsi="Calibri" w:eastAsia="Calibri" w:cs="Calibri" w:asciiTheme="minorAscii" w:hAnsiTheme="minorAscii" w:eastAsiaTheme="minorAscii" w:cstheme="minorAscii"/>
          <w:color w:val="000000" w:themeColor="text1" w:themeTint="FF" w:themeShade="FF"/>
        </w:rPr>
      </w:pPr>
      <w:r w:rsidRPr="3AA87EA2" w:rsidR="5A719D98">
        <w:rPr>
          <w:rFonts w:ascii="Calibri" w:hAnsi="Calibri" w:eastAsia="Calibri" w:cs="Calibri" w:asciiTheme="minorAscii" w:hAnsiTheme="minorAscii" w:eastAsiaTheme="minorAscii" w:cstheme="minorAscii"/>
          <w:color w:val="000000" w:themeColor="text1" w:themeTint="FF" w:themeShade="FF"/>
        </w:rPr>
        <w:t xml:space="preserve">See this guide for more information on </w:t>
      </w:r>
      <w:hyperlink r:id="R7662dbe9b3f94868">
        <w:r w:rsidRPr="3AA87EA2" w:rsidR="5A719D98">
          <w:rPr>
            <w:rStyle w:val="Hyperlink"/>
            <w:rFonts w:ascii="Calibri" w:hAnsi="Calibri" w:eastAsia="Calibri" w:cs="Calibri" w:asciiTheme="minorAscii" w:hAnsiTheme="minorAscii" w:eastAsiaTheme="minorAscii" w:cstheme="minorAscii"/>
          </w:rPr>
          <w:t>how to write good long descriptions</w:t>
        </w:r>
      </w:hyperlink>
      <w:r w:rsidRPr="3AA87EA2" w:rsidR="5A719D98">
        <w:rPr>
          <w:rFonts w:ascii="Calibri" w:hAnsi="Calibri" w:eastAsia="Calibri" w:cs="Calibri" w:asciiTheme="minorAscii" w:hAnsiTheme="minorAscii" w:eastAsiaTheme="minorAscii" w:cstheme="minorAscii"/>
          <w:color w:val="000000" w:themeColor="text1" w:themeTint="FF" w:themeShade="FF"/>
        </w:rPr>
        <w:t xml:space="preserve">. </w:t>
      </w:r>
    </w:p>
    <w:p w:rsidRPr="00410010" w:rsidR="00410010" w:rsidP="3AA87EA2" w:rsidRDefault="00410010" w14:paraId="3122A1A2" w14:textId="0CBF6614">
      <w:pPr>
        <w:pStyle w:val="ListParagraph"/>
        <w:rPr>
          <w:rFonts w:ascii="Calibri" w:hAnsi="Calibri" w:eastAsia="Calibri" w:cs="Calibri" w:asciiTheme="minorAscii" w:hAnsiTheme="minorAscii" w:eastAsiaTheme="minorAscii" w:cstheme="minorAscii"/>
          <w:color w:val="000000" w:themeColor="text1"/>
          <w:sz w:val="24"/>
          <w:szCs w:val="24"/>
          <w:rPrChange w:author="" w16du:dateUtc="2025-05-12T19:08:00Z" w:id="532549322">
            <w:rPr/>
          </w:rPrChange>
        </w:rPr>
      </w:pPr>
      <w:r w:rsidRPr="3AA87EA2" w:rsidR="3AD95F2C">
        <w:rPr>
          <w:rFonts w:ascii="Calibri" w:hAnsi="Calibri" w:eastAsia="Calibri" w:cs="Calibri" w:asciiTheme="minorAscii" w:hAnsiTheme="minorAscii" w:eastAsiaTheme="minorAscii" w:cstheme="minorAscii"/>
          <w:color w:val="000000" w:themeColor="text1" w:themeTint="FF" w:themeShade="FF"/>
          <w:sz w:val="24"/>
          <w:szCs w:val="24"/>
        </w:rPr>
        <w:t>Do cha</w:t>
      </w:r>
      <w:r w:rsidRPr="3AA87EA2" w:rsidR="3AD95F2C">
        <w:rPr>
          <w:rFonts w:ascii="Calibri" w:hAnsi="Calibri" w:eastAsia="Calibri" w:cs="Calibri" w:asciiTheme="minorAscii" w:hAnsiTheme="minorAscii" w:eastAsiaTheme="minorAscii" w:cstheme="minorAscii"/>
          <w:color w:val="000000" w:themeColor="text1" w:themeTint="FF" w:themeShade="FF"/>
          <w:sz w:val="24"/>
          <w:szCs w:val="24"/>
        </w:rPr>
        <w:t>rts</w:t>
      </w:r>
      <w:r w:rsidRPr="3AA87EA2" w:rsidR="3AD95F2C">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3AA87EA2" w:rsidR="3AD95F2C">
        <w:rPr>
          <w:rFonts w:ascii="Calibri" w:hAnsi="Calibri" w:eastAsia="Calibri" w:cs="Calibri" w:asciiTheme="minorAscii" w:hAnsiTheme="minorAscii" w:eastAsiaTheme="minorAscii" w:cstheme="minorAscii"/>
          <w:color w:val="000000" w:themeColor="text1" w:themeTint="FF" w:themeShade="FF"/>
          <w:sz w:val="24"/>
          <w:szCs w:val="24"/>
        </w:rPr>
        <w:t>contain</w:t>
      </w:r>
      <w:r w:rsidRPr="3AA87EA2" w:rsidR="3AD95F2C">
        <w:rPr>
          <w:rFonts w:ascii="Calibri" w:hAnsi="Calibri" w:eastAsia="Calibri" w:cs="Calibri" w:asciiTheme="minorAscii" w:hAnsiTheme="minorAscii" w:eastAsiaTheme="minorAscii" w:cstheme="minorAscii"/>
          <w:color w:val="000000" w:themeColor="text1" w:themeTint="FF" w:themeShade="FF"/>
          <w:sz w:val="24"/>
          <w:szCs w:val="24"/>
        </w:rPr>
        <w:t xml:space="preserve"> axis labels</w:t>
      </w:r>
      <w:r w:rsidRPr="3AA87EA2" w:rsidR="3AD95F2C">
        <w:rPr>
          <w:rFonts w:ascii="Calibri" w:hAnsi="Calibri" w:eastAsia="Calibri" w:cs="Calibri" w:asciiTheme="minorAscii" w:hAnsiTheme="minorAscii" w:eastAsiaTheme="minorAscii" w:cstheme="minorAscii"/>
          <w:color w:val="000000" w:themeColor="text1" w:themeTint="FF" w:themeShade="FF"/>
          <w:sz w:val="24"/>
          <w:szCs w:val="24"/>
        </w:rPr>
        <w:t>, legend</w:t>
      </w:r>
      <w:r w:rsidRPr="3AA87EA2" w:rsidR="3AD95F2C">
        <w:rPr>
          <w:rFonts w:ascii="Calibri" w:hAnsi="Calibri" w:eastAsia="Calibri" w:cs="Calibri" w:asciiTheme="minorAscii" w:hAnsiTheme="minorAscii" w:eastAsiaTheme="minorAscii" w:cstheme="minorAscii"/>
          <w:color w:val="000000" w:themeColor="text1" w:themeTint="FF" w:themeShade="FF"/>
          <w:sz w:val="24"/>
          <w:szCs w:val="24"/>
        </w:rPr>
        <w:t>s, tit</w:t>
      </w:r>
      <w:r w:rsidRPr="3AA87EA2" w:rsidR="3AD95F2C">
        <w:rPr>
          <w:rFonts w:ascii="Calibri" w:hAnsi="Calibri" w:eastAsia="Calibri" w:cs="Calibri" w:asciiTheme="minorAscii" w:hAnsiTheme="minorAscii" w:eastAsiaTheme="minorAscii" w:cstheme="minorAscii"/>
          <w:color w:val="000000" w:themeColor="text1" w:themeTint="FF" w:themeShade="FF"/>
          <w:sz w:val="24"/>
          <w:szCs w:val="24"/>
        </w:rPr>
        <w:t>les</w:t>
      </w:r>
      <w:r w:rsidRPr="3AA87EA2" w:rsidR="3AD95F2C">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3AA87EA2" w:rsidR="3AD95F2C">
        <w:rPr>
          <w:rFonts w:ascii="Calibri" w:hAnsi="Calibri" w:eastAsia="Calibri" w:cs="Calibri" w:asciiTheme="minorAscii" w:hAnsiTheme="minorAscii" w:eastAsiaTheme="minorAscii" w:cstheme="minorAscii"/>
          <w:color w:val="000000" w:themeColor="text1" w:themeTint="FF" w:themeShade="FF"/>
          <w:sz w:val="24"/>
          <w:szCs w:val="24"/>
        </w:rPr>
        <w:t>and alt text</w:t>
      </w:r>
      <w:r w:rsidRPr="3AA87EA2" w:rsidR="3AD95F2C">
        <w:rPr>
          <w:rFonts w:ascii="Calibri" w:hAnsi="Calibri" w:eastAsia="Calibri" w:cs="Calibri" w:asciiTheme="minorAscii" w:hAnsiTheme="minorAscii" w:eastAsiaTheme="minorAscii" w:cstheme="minorAscii"/>
          <w:color w:val="000000" w:themeColor="text1" w:themeTint="FF" w:themeShade="FF"/>
          <w:sz w:val="24"/>
          <w:szCs w:val="24"/>
        </w:rPr>
        <w:t>?</w:t>
      </w:r>
      <w:r w:rsidRPr="3AA87EA2" w:rsidR="5E022BA0">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0476a865e44b4266">
        <w:r w:rsidRPr="3AA87EA2" w:rsidR="4066A6CC">
          <w:rPr>
            <w:rStyle w:val="Hyperlink"/>
            <w:rFonts w:ascii="Calibri" w:hAnsi="Calibri" w:eastAsia="Calibri" w:cs="Calibri" w:asciiTheme="minorAscii" w:hAnsiTheme="minorAscii" w:eastAsiaTheme="minorAscii" w:cstheme="minorAscii"/>
            <w:sz w:val="24"/>
            <w:szCs w:val="24"/>
          </w:rPr>
          <w:t>1.1.1</w:t>
        </w:r>
      </w:hyperlink>
    </w:p>
    <w:p w:rsidR="19552D63" w:rsidP="3AA87EA2" w:rsidRDefault="19552D63" w14:paraId="3611AFA2" w14:textId="7F6C87EC">
      <w:pPr>
        <w:pStyle w:val="ListParagraph"/>
        <w:rPr>
          <w:rFonts w:ascii="Calibri" w:hAnsi="Calibri" w:eastAsia="Calibri" w:cs="Calibri" w:asciiTheme="minorAscii" w:hAnsiTheme="minorAscii" w:eastAsiaTheme="minorAscii" w:cstheme="minorAscii"/>
          <w:noProof w:val="0"/>
          <w:sz w:val="24"/>
          <w:szCs w:val="24"/>
          <w:lang w:val="en-US"/>
          <w:rPrChange w:author="" w16du:dateUtc="2025-05-12T19:08:00Z" w:id="2139819081"/>
        </w:rPr>
      </w:pPr>
      <w:r w:rsidRPr="3AA87EA2" w:rsidR="19552D63">
        <w:rPr>
          <w:rFonts w:ascii="Calibri" w:hAnsi="Calibri" w:eastAsia="Calibri" w:cs="Calibri" w:asciiTheme="minorAscii" w:hAnsiTheme="minorAscii" w:eastAsiaTheme="minorAscii" w:cstheme="minorAscii"/>
          <w:noProof w:val="0"/>
          <w:sz w:val="24"/>
          <w:szCs w:val="24"/>
          <w:lang w:val="en-US"/>
        </w:rPr>
        <w:t xml:space="preserve">Alt text should describe the type of chart and what it </w:t>
      </w:r>
      <w:r w:rsidRPr="3AA87EA2" w:rsidR="19552D63">
        <w:rPr>
          <w:rFonts w:ascii="Calibri" w:hAnsi="Calibri" w:eastAsia="Calibri" w:cs="Calibri" w:asciiTheme="minorAscii" w:hAnsiTheme="minorAscii" w:eastAsiaTheme="minorAscii" w:cstheme="minorAscii"/>
          <w:noProof w:val="0"/>
          <w:sz w:val="24"/>
          <w:szCs w:val="24"/>
          <w:lang w:val="en-US"/>
        </w:rPr>
        <w:t>demonstrates</w:t>
      </w:r>
      <w:r w:rsidRPr="3AA87EA2" w:rsidR="19552D63">
        <w:rPr>
          <w:rFonts w:ascii="Calibri" w:hAnsi="Calibri" w:eastAsia="Calibri" w:cs="Calibri" w:asciiTheme="minorAscii" w:hAnsiTheme="minorAscii" w:eastAsiaTheme="minorAscii" w:cstheme="minorAscii"/>
          <w:noProof w:val="0"/>
          <w:sz w:val="24"/>
          <w:szCs w:val="24"/>
          <w:lang w:val="en-US"/>
        </w:rPr>
        <w:t xml:space="preserve">. For complex charts, a </w:t>
      </w:r>
      <w:hyperlink r:id="R6adfbca6ede04881">
        <w:r w:rsidRPr="3AA87EA2" w:rsidR="19552D63">
          <w:rPr>
            <w:rStyle w:val="Hyperlink"/>
            <w:rFonts w:ascii="Calibri" w:hAnsi="Calibri" w:eastAsia="Calibri" w:cs="Calibri" w:asciiTheme="minorAscii" w:hAnsiTheme="minorAscii" w:eastAsiaTheme="minorAscii" w:cstheme="minorAscii"/>
            <w:noProof w:val="0"/>
            <w:sz w:val="24"/>
            <w:szCs w:val="24"/>
            <w:lang w:val="en-US"/>
          </w:rPr>
          <w:t xml:space="preserve">long </w:t>
        </w:r>
        <w:r w:rsidRPr="3AA87EA2" w:rsidR="19552D63">
          <w:rPr>
            <w:rStyle w:val="Hyperlink"/>
            <w:rFonts w:ascii="Calibri" w:hAnsi="Calibri" w:eastAsia="Calibri" w:cs="Calibri" w:asciiTheme="minorAscii" w:hAnsiTheme="minorAscii" w:eastAsiaTheme="minorAscii" w:cstheme="minorAscii"/>
            <w:noProof w:val="0"/>
            <w:sz w:val="24"/>
            <w:szCs w:val="24"/>
            <w:lang w:val="en-US"/>
          </w:rPr>
          <w:t>description</w:t>
        </w:r>
      </w:hyperlink>
      <w:r w:rsidRPr="3AA87EA2" w:rsidR="19552D63">
        <w:rPr>
          <w:rFonts w:ascii="Calibri" w:hAnsi="Calibri" w:eastAsia="Calibri" w:cs="Calibri" w:asciiTheme="minorAscii" w:hAnsiTheme="minorAscii" w:eastAsiaTheme="minorAscii" w:cstheme="minorAscii"/>
          <w:noProof w:val="0"/>
          <w:sz w:val="24"/>
          <w:szCs w:val="24"/>
          <w:lang w:val="en-US"/>
        </w:rPr>
        <w:t xml:space="preserve"> might also be needed.</w:t>
      </w:r>
    </w:p>
    <w:p w:rsidR="43E75C4F" w:rsidP="3AA87EA2" w:rsidRDefault="43E75C4F" w14:paraId="05B2065A" w14:textId="3381D651">
      <w:pPr>
        <w:pStyle w:val="ListParagraph"/>
        <w:rPr>
          <w:rFonts w:ascii="Calibri" w:hAnsi="Calibri" w:eastAsia="Calibri" w:cs="Calibri" w:asciiTheme="minorAscii" w:hAnsiTheme="minorAscii" w:eastAsiaTheme="minorAscii" w:cstheme="minorAscii"/>
          <w:noProof w:val="0"/>
          <w:sz w:val="24"/>
          <w:szCs w:val="24"/>
          <w:lang w:val="en-US"/>
          <w:rPrChange w:author="" w16du:dateUtc="2025-05-12T19:08:00Z" w:id="1008720933"/>
        </w:rPr>
      </w:pPr>
      <w:r w:rsidRPr="3AA87EA2" w:rsidR="43E75C4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Consider changing the colors of the </w:t>
      </w:r>
      <w:r w:rsidRPr="3AA87EA2" w:rsidR="547572AC">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chart </w:t>
      </w:r>
      <w:r w:rsidRPr="3AA87EA2" w:rsidR="43E75C4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elements</w:t>
      </w:r>
      <w:r w:rsidRPr="3AA87EA2" w:rsidR="43E75C4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w:t>
      </w:r>
      <w:r w:rsidRPr="3AA87EA2" w:rsidR="43E75C4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so they have a high color contrast. Online color contrast checkers, such as </w:t>
      </w:r>
      <w:hyperlink r:id="R0a277db9fdfa4c73">
        <w:r w:rsidRPr="3AA87EA2" w:rsidR="43E75C4F">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WebAIM's contrast checker</w:t>
        </w:r>
      </w:hyperlink>
      <w:r w:rsidRPr="3AA87EA2" w:rsidR="6856A1F1">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w:t>
      </w:r>
      <w:r w:rsidRPr="3AA87EA2" w:rsidR="43E75C4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can help. </w:t>
      </w:r>
      <w:r w:rsidRPr="3AA87EA2" w:rsidR="01D35325">
        <w:rPr>
          <w:noProof w:val="0"/>
          <w:sz w:val="24"/>
          <w:szCs w:val="24"/>
          <w:lang w:val="en-US"/>
        </w:rPr>
        <w:t>You should also add a secondary element such as patterning so the elements can be distinguished without relying on color.</w:t>
      </w:r>
    </w:p>
    <w:p w:rsidR="43E75C4F" w:rsidP="3AA87EA2" w:rsidRDefault="43E75C4F" w14:paraId="7D663E3A" w14:textId="364A79A2">
      <w:pPr>
        <w:pStyle w:val="ListParagraph"/>
        <w:rPr>
          <w:rFonts w:ascii="Calibri" w:hAnsi="Calibri" w:eastAsia="Calibri" w:cs="Calibri" w:asciiTheme="minorAscii" w:hAnsiTheme="minorAscii" w:eastAsiaTheme="minorAscii" w:cstheme="minorAscii"/>
          <w:noProof w:val="0"/>
          <w:sz w:val="24"/>
          <w:szCs w:val="24"/>
          <w:lang w:val="en-US"/>
          <w:rPrChange w:author="" w16du:dateUtc="2025-05-12T19:08:00Z" w:id="1011928123"/>
        </w:rPr>
      </w:pPr>
      <w:r w:rsidRPr="3AA87EA2" w:rsidR="43E75C4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When elements of the chart are touching (such as bars or pieces of a pie chart), a line</w:t>
      </w:r>
      <w:r w:rsidRPr="3AA87EA2" w:rsidR="15CF2AFE">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in </w:t>
      </w:r>
      <w:r w:rsidRPr="3AA87EA2" w:rsidR="15CF2AFE">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a different color</w:t>
      </w:r>
      <w:r w:rsidRPr="3AA87EA2" w:rsidR="43E75C4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between the elements helps visually distinguish </w:t>
      </w:r>
      <w:r w:rsidRPr="3AA87EA2" w:rsidR="0518026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between </w:t>
      </w:r>
      <w:r w:rsidRPr="3AA87EA2" w:rsidR="43E75C4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the</w:t>
      </w:r>
      <w:r w:rsidRPr="3AA87EA2" w:rsidR="3230B615">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m</w:t>
      </w:r>
      <w:r w:rsidRPr="3AA87EA2" w:rsidR="43E75C4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w:t>
      </w:r>
    </w:p>
    <w:p w:rsidR="63BFFA31" w:rsidP="3AA87EA2" w:rsidRDefault="63BFFA31" w14:paraId="0297B154" w14:textId="4744C14F">
      <w:pPr>
        <w:pStyle w:val="ListParagraph"/>
        <w:rPr>
          <w:rFonts w:ascii="Calibri" w:hAnsi="Calibri" w:eastAsia="Calibri" w:cs="Calibri" w:asciiTheme="minorAscii" w:hAnsiTheme="minorAscii" w:eastAsiaTheme="minorAscii" w:cstheme="minorAscii"/>
          <w:color w:val="000000" w:themeColor="text1"/>
          <w:sz w:val="24"/>
          <w:szCs w:val="24"/>
        </w:rPr>
      </w:pPr>
      <w:r w:rsidRPr="3AA87EA2" w:rsidR="64731D72">
        <w:rPr>
          <w:rFonts w:ascii="Calibri" w:hAnsi="Calibri" w:eastAsia="Calibri" w:cs="Calibri" w:asciiTheme="minorAscii" w:hAnsiTheme="minorAscii" w:eastAsiaTheme="minorAscii" w:cstheme="minorAscii"/>
          <w:color w:val="000000" w:themeColor="text1" w:themeTint="FF" w:themeShade="FF"/>
          <w:sz w:val="24"/>
          <w:szCs w:val="24"/>
        </w:rPr>
        <w:t>Is text presented as text rather than an image including text? The only exception to this is when the text is part of a logo or other branding.</w:t>
      </w:r>
      <w:r w:rsidRPr="3AA87EA2" w:rsidR="59205632">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f43cd895e3a04991">
        <w:r w:rsidRPr="3AA87EA2" w:rsidR="59205632">
          <w:rPr>
            <w:rStyle w:val="Hyperlink"/>
            <w:rFonts w:ascii="Calibri" w:hAnsi="Calibri" w:eastAsia="Calibri" w:cs="Calibri" w:asciiTheme="minorAscii" w:hAnsiTheme="minorAscii" w:eastAsiaTheme="minorAscii" w:cstheme="minorAscii"/>
            <w:sz w:val="24"/>
            <w:szCs w:val="24"/>
          </w:rPr>
          <w:t>1.4.5</w:t>
        </w:r>
      </w:hyperlink>
    </w:p>
    <w:p w:rsidR="5E43DDC4" w:rsidP="3AA87EA2" w:rsidRDefault="5E43DDC4" w14:paraId="677EBD5F" w14:textId="6DBA7243">
      <w:pPr>
        <w:pStyle w:val="ListParagraph"/>
        <w:rPr>
          <w:rFonts w:ascii="Calibri" w:hAnsi="Calibri" w:eastAsia="Calibri" w:cs="Calibri" w:asciiTheme="minorAscii" w:hAnsiTheme="minorAscii" w:eastAsiaTheme="minorAscii" w:cstheme="minorAscii"/>
          <w:color w:val="000000" w:themeColor="text1"/>
          <w:sz w:val="24"/>
          <w:szCs w:val="24"/>
        </w:rPr>
      </w:pPr>
      <w:r w:rsidRPr="3AA87EA2" w:rsidR="1D300365">
        <w:rPr>
          <w:rFonts w:ascii="Calibri" w:hAnsi="Calibri" w:eastAsia="Calibri" w:cs="Calibri" w:asciiTheme="minorAscii" w:hAnsiTheme="minorAscii" w:eastAsiaTheme="minorAscii" w:cstheme="minorAscii"/>
          <w:color w:val="000000" w:themeColor="text1" w:themeTint="FF" w:themeShade="FF"/>
          <w:sz w:val="24"/>
          <w:szCs w:val="24"/>
        </w:rPr>
        <w:t>To fix this issue, the image should be replaced by text rather than adding alt text to the image.</w:t>
      </w:r>
    </w:p>
    <w:p w:rsidR="5DFE0C0D" w:rsidP="3AA87EA2" w:rsidRDefault="5DFE0C0D" w14:paraId="7578171E" w14:textId="68524B14">
      <w:pPr>
        <w:pStyle w:val="ListParagraph"/>
        <w:rPr>
          <w:rFonts w:ascii="Calibri" w:hAnsi="Calibri" w:eastAsia="Calibri" w:cs="Calibri" w:asciiTheme="minorAscii" w:hAnsiTheme="minorAscii" w:eastAsiaTheme="minorAscii" w:cstheme="minorAscii"/>
          <w:color w:val="000000" w:themeColor="text1" w:themeTint="FF" w:themeShade="FF"/>
          <w:sz w:val="24"/>
          <w:szCs w:val="24"/>
        </w:rPr>
      </w:pPr>
      <w:r w:rsidRPr="3AA87EA2" w:rsidR="77989332">
        <w:rPr>
          <w:rFonts w:ascii="Calibri" w:hAnsi="Calibri" w:eastAsia="Calibri" w:cs="Calibri" w:asciiTheme="minorAscii" w:hAnsiTheme="minorAscii" w:eastAsiaTheme="minorAscii" w:cstheme="minorAscii"/>
          <w:color w:val="000000" w:themeColor="text1" w:themeTint="FF" w:themeShade="FF"/>
          <w:sz w:val="24"/>
          <w:szCs w:val="24"/>
        </w:rPr>
        <w:t>If the image is a logo, give that information in the alt te</w:t>
      </w:r>
      <w:r w:rsidRPr="3AA87EA2" w:rsidR="77989332">
        <w:rPr>
          <w:rFonts w:ascii="Calibri" w:hAnsi="Calibri" w:eastAsia="Calibri" w:cs="Calibri" w:asciiTheme="minorAscii" w:hAnsiTheme="minorAscii" w:eastAsiaTheme="minorAscii" w:cstheme="minorAscii"/>
          <w:color w:val="000000" w:themeColor="text1" w:themeTint="FF" w:themeShade="FF"/>
          <w:sz w:val="24"/>
          <w:szCs w:val="24"/>
        </w:rPr>
        <w:t>xt</w:t>
      </w:r>
      <w:r w:rsidRPr="3AA87EA2" w:rsidR="74F0424A">
        <w:rPr>
          <w:rFonts w:ascii="Calibri" w:hAnsi="Calibri" w:eastAsia="Calibri" w:cs="Calibri" w:asciiTheme="minorAscii" w:hAnsiTheme="minorAscii" w:eastAsiaTheme="minorAscii" w:cstheme="minorAscii"/>
          <w:color w:val="000000" w:themeColor="text1" w:themeTint="FF" w:themeShade="FF"/>
          <w:sz w:val="24"/>
          <w:szCs w:val="24"/>
        </w:rPr>
        <w:t>.</w:t>
      </w:r>
    </w:p>
    <w:p w:rsidR="51DA8A44" w:rsidP="3AA87EA2" w:rsidRDefault="796831D5" w14:paraId="799AABCF" w14:textId="6201FB53">
      <w:pPr>
        <w:pStyle w:val="Heading3"/>
        <w:pBdr>
          <w:bottom w:val="dotted" w:color="000000" w:sz="4" w:space="4"/>
        </w:pBdr>
        <w:rPr>
          <w:rFonts w:ascii="Calibri" w:hAnsi="Calibri" w:eastAsia="Calibri" w:cs="Calibri" w:asciiTheme="minorAscii" w:hAnsiTheme="minorAscii" w:eastAsiaTheme="minorAscii" w:cstheme="minorAscii"/>
          <w:color w:val="2F5496" w:themeColor="accent1" w:themeTint="FF" w:themeShade="BF"/>
          <w:sz w:val="28"/>
          <w:szCs w:val="28"/>
        </w:rPr>
      </w:pPr>
      <w:r w:rsidRPr="3AA87EA2" w:rsidR="6D00D55C">
        <w:rPr>
          <w:rFonts w:ascii="Calibri" w:hAnsi="Calibri" w:eastAsia="Calibri" w:cs="Calibri" w:asciiTheme="minorAscii" w:hAnsiTheme="minorAscii" w:eastAsiaTheme="minorAscii" w:cstheme="minorAscii"/>
        </w:rPr>
        <w:t>Structure</w:t>
      </w:r>
    </w:p>
    <w:p w:rsidR="00045EB9" w:rsidP="3AA87EA2" w:rsidRDefault="00045EB9" w14:paraId="37724829" w14:textId="4ED368CB">
      <w:pPr>
        <w:pStyle w:val="ListParagraph"/>
        <w:spacing w:after="0" w:line="257" w:lineRule="auto"/>
        <w:rPr>
          <w:rFonts w:ascii="Calibri" w:hAnsi="Calibri" w:eastAsia="Calibri" w:cs="Calibri" w:asciiTheme="minorAscii" w:hAnsiTheme="minorAscii" w:eastAsiaTheme="minorAscii" w:cstheme="minorAscii"/>
          <w:color w:val="000000" w:themeColor="text1"/>
        </w:rPr>
      </w:pPr>
      <w:r w:rsidRPr="3AA87EA2" w:rsidR="714959D8">
        <w:rPr>
          <w:rFonts w:ascii="Calibri" w:hAnsi="Calibri" w:eastAsia="Calibri" w:cs="Calibri" w:asciiTheme="minorAscii" w:hAnsiTheme="minorAscii" w:eastAsiaTheme="minorAscii" w:cstheme="minorAscii"/>
          <w:color w:val="000000" w:themeColor="text1" w:themeTint="FF" w:themeShade="FF"/>
        </w:rPr>
        <w:t xml:space="preserve">Does each </w:t>
      </w:r>
      <w:r w:rsidRPr="3AA87EA2" w:rsidR="7AF8435F">
        <w:rPr>
          <w:rFonts w:ascii="Calibri" w:hAnsi="Calibri" w:eastAsia="Calibri" w:cs="Calibri" w:asciiTheme="minorAscii" w:hAnsiTheme="minorAscii" w:eastAsiaTheme="minorAscii" w:cstheme="minorAscii"/>
          <w:color w:val="000000" w:themeColor="text1" w:themeTint="FF" w:themeShade="FF"/>
        </w:rPr>
        <w:t>document</w:t>
      </w:r>
      <w:r w:rsidRPr="3AA87EA2" w:rsidR="714959D8">
        <w:rPr>
          <w:rFonts w:ascii="Calibri" w:hAnsi="Calibri" w:eastAsia="Calibri" w:cs="Calibri" w:asciiTheme="minorAscii" w:hAnsiTheme="minorAscii" w:eastAsiaTheme="minorAscii" w:cstheme="minorAscii"/>
          <w:color w:val="000000" w:themeColor="text1" w:themeTint="FF" w:themeShade="FF"/>
        </w:rPr>
        <w:t xml:space="preserve"> have a unique title</w:t>
      </w:r>
      <w:r w:rsidRPr="3AA87EA2" w:rsidR="714959D8">
        <w:rPr>
          <w:rFonts w:ascii="Calibri" w:hAnsi="Calibri" w:eastAsia="Calibri" w:cs="Calibri" w:asciiTheme="minorAscii" w:hAnsiTheme="minorAscii" w:eastAsiaTheme="minorAscii" w:cstheme="minorAscii"/>
          <w:color w:val="000000" w:themeColor="text1" w:themeTint="FF" w:themeShade="FF"/>
        </w:rPr>
        <w:t xml:space="preserve"> </w:t>
      </w:r>
      <w:r w:rsidRPr="3AA87EA2" w:rsidR="27C3E962">
        <w:rPr>
          <w:rFonts w:ascii="Calibri" w:hAnsi="Calibri" w:eastAsia="Calibri" w:cs="Calibri" w:asciiTheme="minorAscii" w:hAnsiTheme="minorAscii" w:eastAsiaTheme="minorAscii" w:cstheme="minorAscii"/>
          <w:color w:val="000000" w:themeColor="text1" w:themeTint="FF" w:themeShade="FF"/>
        </w:rPr>
        <w:t xml:space="preserve">that </w:t>
      </w:r>
      <w:r w:rsidRPr="3AA87EA2" w:rsidR="16EBE83B">
        <w:rPr>
          <w:rFonts w:ascii="Calibri" w:hAnsi="Calibri" w:eastAsia="Calibri" w:cs="Calibri" w:asciiTheme="minorAscii" w:hAnsiTheme="minorAscii" w:eastAsiaTheme="minorAscii" w:cstheme="minorAscii"/>
          <w:color w:val="000000" w:themeColor="text1" w:themeTint="FF" w:themeShade="FF"/>
        </w:rPr>
        <w:t>tells the reader</w:t>
      </w:r>
      <w:r w:rsidRPr="3AA87EA2" w:rsidR="16EBE83B">
        <w:rPr>
          <w:rFonts w:ascii="Calibri" w:hAnsi="Calibri" w:eastAsia="Calibri" w:cs="Calibri" w:asciiTheme="minorAscii" w:hAnsiTheme="minorAscii" w:eastAsiaTheme="minorAscii" w:cstheme="minorAscii"/>
          <w:color w:val="000000" w:themeColor="text1" w:themeTint="FF" w:themeShade="FF"/>
        </w:rPr>
        <w:t xml:space="preserve"> </w:t>
      </w:r>
      <w:r w:rsidRPr="3AA87EA2" w:rsidR="624BEFE2">
        <w:rPr>
          <w:rFonts w:ascii="Calibri" w:hAnsi="Calibri" w:eastAsia="Calibri" w:cs="Calibri" w:asciiTheme="minorAscii" w:hAnsiTheme="minorAscii" w:eastAsiaTheme="minorAscii" w:cstheme="minorAscii"/>
          <w:color w:val="000000" w:themeColor="text1" w:themeTint="FF" w:themeShade="FF"/>
        </w:rPr>
        <w:t>a general description of the content of the document</w:t>
      </w:r>
      <w:r w:rsidRPr="3AA87EA2" w:rsidR="27C3E962">
        <w:rPr>
          <w:rFonts w:ascii="Calibri" w:hAnsi="Calibri" w:eastAsia="Calibri" w:cs="Calibri" w:asciiTheme="minorAscii" w:hAnsiTheme="minorAscii" w:eastAsiaTheme="minorAscii" w:cstheme="minorAscii"/>
          <w:color w:val="000000" w:themeColor="text1" w:themeTint="FF" w:themeShade="FF"/>
        </w:rPr>
        <w:t>?</w:t>
      </w:r>
      <w:r w:rsidRPr="3AA87EA2" w:rsidR="27C3E962">
        <w:rPr>
          <w:rFonts w:ascii="Calibri" w:hAnsi="Calibri" w:eastAsia="Calibri" w:cs="Calibri" w:asciiTheme="minorAscii" w:hAnsiTheme="minorAscii" w:eastAsiaTheme="minorAscii" w:cstheme="minorAscii"/>
          <w:color w:val="000000" w:themeColor="text1" w:themeTint="FF" w:themeShade="FF"/>
        </w:rPr>
        <w:t xml:space="preserve"> </w:t>
      </w:r>
      <w:hyperlink r:id="R8b653a6507d14049">
        <w:r w:rsidRPr="3AA87EA2" w:rsidR="27C3E962">
          <w:rPr>
            <w:rStyle w:val="Hyperlink"/>
            <w:rFonts w:ascii="Calibri" w:hAnsi="Calibri" w:eastAsia="Calibri" w:cs="Calibri" w:asciiTheme="minorAscii" w:hAnsiTheme="minorAscii" w:eastAsiaTheme="minorAscii" w:cstheme="minorAscii"/>
          </w:rPr>
          <w:t>2.4.2</w:t>
        </w:r>
      </w:hyperlink>
    </w:p>
    <w:p w:rsidR="705AE68D" w:rsidP="3AA87EA2" w:rsidRDefault="705AE68D" w14:paraId="5F51EEEC" w14:textId="316E55A5">
      <w:pPr>
        <w:pStyle w:val="ListParagraph"/>
        <w:spacing w:after="0" w:line="257" w:lineRule="auto"/>
        <w:rPr>
          <w:rFonts w:ascii="Calibri" w:hAnsi="Calibri" w:eastAsia="Calibri" w:cs="Calibri" w:asciiTheme="minorAscii" w:hAnsiTheme="minorAscii" w:eastAsiaTheme="minorAscii" w:cstheme="minorAscii"/>
          <w:color w:val="000000" w:themeColor="text1" w:themeTint="FF" w:themeShade="FF"/>
        </w:rPr>
      </w:pPr>
      <w:r w:rsidRPr="3AA87EA2" w:rsidR="705AE68D">
        <w:rPr>
          <w:rFonts w:ascii="Calibri" w:hAnsi="Calibri" w:eastAsia="Calibri" w:cs="Calibri" w:asciiTheme="minorAscii" w:hAnsiTheme="minorAscii" w:eastAsiaTheme="minorAscii" w:cstheme="minorAscii"/>
          <w:color w:val="000000" w:themeColor="text1" w:themeTint="FF" w:themeShade="FF"/>
        </w:rPr>
        <w:t>In most programs, you can gi</w:t>
      </w:r>
      <w:r w:rsidRPr="3AA87EA2" w:rsidR="705AE68D">
        <w:rPr>
          <w:rFonts w:ascii="Calibri" w:hAnsi="Calibri" w:eastAsia="Calibri" w:cs="Calibri" w:asciiTheme="minorAscii" w:hAnsiTheme="minorAscii" w:eastAsiaTheme="minorAscii" w:cstheme="minorAscii"/>
          <w:color w:val="000000" w:themeColor="text1" w:themeTint="FF" w:themeShade="FF"/>
        </w:rPr>
        <w:t>ve</w:t>
      </w:r>
      <w:r w:rsidRPr="3AA87EA2" w:rsidR="705AE68D">
        <w:rPr>
          <w:rFonts w:ascii="Calibri" w:hAnsi="Calibri" w:eastAsia="Calibri" w:cs="Calibri" w:asciiTheme="minorAscii" w:hAnsiTheme="minorAscii" w:eastAsiaTheme="minorAscii" w:cstheme="minorAscii"/>
          <w:color w:val="000000" w:themeColor="text1" w:themeTint="FF" w:themeShade="FF"/>
        </w:rPr>
        <w:t xml:space="preserve"> the </w:t>
      </w:r>
      <w:r w:rsidRPr="3AA87EA2" w:rsidR="705AE68D">
        <w:rPr>
          <w:rFonts w:ascii="Calibri" w:hAnsi="Calibri" w:eastAsia="Calibri" w:cs="Calibri" w:asciiTheme="minorAscii" w:hAnsiTheme="minorAscii" w:eastAsiaTheme="minorAscii" w:cstheme="minorAscii"/>
          <w:color w:val="000000" w:themeColor="text1" w:themeTint="FF" w:themeShade="FF"/>
        </w:rPr>
        <w:t>title either at the beginning of the document or in the document properties</w:t>
      </w:r>
      <w:r w:rsidRPr="3AA87EA2" w:rsidR="1C0C6B79">
        <w:rPr>
          <w:rFonts w:ascii="Calibri" w:hAnsi="Calibri" w:eastAsia="Calibri" w:cs="Calibri" w:asciiTheme="minorAscii" w:hAnsiTheme="minorAscii" w:eastAsiaTheme="minorAscii" w:cstheme="minorAscii"/>
          <w:color w:val="000000" w:themeColor="text1" w:themeTint="FF" w:themeShade="FF"/>
        </w:rPr>
        <w:t>. The file name is not considered a title.</w:t>
      </w:r>
    </w:p>
    <w:p w:rsidR="15C08856" w:rsidP="3AA87EA2" w:rsidRDefault="3A407F51" w14:paraId="6680656C" w14:textId="0581776C">
      <w:pPr>
        <w:pStyle w:val="ListParagraph"/>
        <w:spacing w:after="0" w:line="257" w:lineRule="auto"/>
        <w:rPr>
          <w:rFonts w:ascii="Calibri" w:hAnsi="Calibri" w:eastAsia="Calibri" w:cs="Calibri" w:asciiTheme="minorAscii" w:hAnsiTheme="minorAscii" w:eastAsiaTheme="minorAscii" w:cstheme="minorAscii"/>
          <w:color w:val="000000" w:themeColor="text1"/>
          <w:sz w:val="24"/>
          <w:szCs w:val="24"/>
        </w:rPr>
      </w:pPr>
      <w:r w:rsidRPr="3AA87EA2" w:rsidR="18412986">
        <w:rPr>
          <w:rFonts w:ascii="Calibri" w:hAnsi="Calibri" w:eastAsia="Calibri" w:cs="Calibri" w:asciiTheme="minorAscii" w:hAnsiTheme="minorAscii" w:eastAsiaTheme="minorAscii" w:cstheme="minorAscii"/>
          <w:color w:val="000000" w:themeColor="text1" w:themeTint="FF" w:themeShade="FF"/>
        </w:rPr>
        <w:t>W</w:t>
      </w:r>
      <w:r w:rsidRPr="3AA87EA2" w:rsidR="18412986">
        <w:rPr>
          <w:rFonts w:ascii="Calibri" w:hAnsi="Calibri" w:eastAsia="Calibri" w:cs="Calibri" w:asciiTheme="minorAscii" w:hAnsiTheme="minorAscii" w:eastAsiaTheme="minorAscii" w:cstheme="minorAscii"/>
          <w:color w:val="000000" w:themeColor="text1" w:themeTint="FF" w:themeShade="FF"/>
        </w:rPr>
        <w:t xml:space="preserve">as </w:t>
      </w:r>
      <w:r w:rsidRPr="3AA87EA2" w:rsidR="18412986">
        <w:rPr>
          <w:rFonts w:ascii="Calibri" w:hAnsi="Calibri" w:eastAsia="Calibri" w:cs="Calibri" w:asciiTheme="minorAscii" w:hAnsiTheme="minorAscii" w:eastAsiaTheme="minorAscii" w:cstheme="minorAscii"/>
          <w:color w:val="000000" w:themeColor="text1" w:themeTint="FF" w:themeShade="FF"/>
        </w:rPr>
        <w:t xml:space="preserve">a </w:t>
      </w:r>
      <w:r w:rsidRPr="3AA87EA2" w:rsidR="26D66839">
        <w:rPr>
          <w:rFonts w:ascii="Calibri" w:hAnsi="Calibri" w:eastAsia="Calibri" w:cs="Calibri" w:asciiTheme="minorAscii" w:hAnsiTheme="minorAscii" w:eastAsiaTheme="minorAscii" w:cstheme="minorAscii"/>
          <w:color w:val="000000" w:themeColor="text1" w:themeTint="FF" w:themeShade="FF"/>
        </w:rPr>
        <w:t xml:space="preserve">descriptive </w:t>
      </w:r>
      <w:r w:rsidRPr="3AA87EA2" w:rsidR="18412986">
        <w:rPr>
          <w:rFonts w:ascii="Calibri" w:hAnsi="Calibri" w:eastAsia="Calibri" w:cs="Calibri" w:asciiTheme="minorAscii" w:hAnsiTheme="minorAscii" w:eastAsiaTheme="minorAscii" w:cstheme="minorAscii"/>
          <w:color w:val="000000" w:themeColor="text1" w:themeTint="FF" w:themeShade="FF"/>
        </w:rPr>
        <w:t>heading structure added to the document using the “Styles” feature with headings in order and no heading levels skipped? (</w:t>
      </w:r>
      <w:r w:rsidRPr="3AA87EA2" w:rsidR="0F5F6B6F">
        <w:rPr>
          <w:rFonts w:ascii="Calibri" w:hAnsi="Calibri" w:eastAsia="Calibri" w:cs="Calibri" w:asciiTheme="minorAscii" w:hAnsiTheme="minorAscii" w:eastAsiaTheme="minorAscii" w:cstheme="minorAscii"/>
          <w:color w:val="000000" w:themeColor="text1" w:themeTint="FF" w:themeShade="FF"/>
        </w:rPr>
        <w:t xml:space="preserve">Not used in </w:t>
      </w:r>
      <w:r w:rsidRPr="3AA87EA2" w:rsidR="0F5F6B6F">
        <w:rPr>
          <w:rFonts w:ascii="Calibri" w:hAnsi="Calibri" w:eastAsia="Calibri" w:cs="Calibri" w:asciiTheme="minorAscii" w:hAnsiTheme="minorAscii" w:eastAsiaTheme="minorAscii" w:cstheme="minorAscii"/>
          <w:color w:val="000000" w:themeColor="text1" w:themeTint="FF" w:themeShade="FF"/>
        </w:rPr>
        <w:t xml:space="preserve">Excel or </w:t>
      </w:r>
      <w:r w:rsidRPr="3AA87EA2" w:rsidR="0F5F6B6F">
        <w:rPr>
          <w:rFonts w:ascii="Calibri" w:hAnsi="Calibri" w:eastAsia="Calibri" w:cs="Calibri" w:asciiTheme="minorAscii" w:hAnsiTheme="minorAscii" w:eastAsiaTheme="minorAscii" w:cstheme="minorAscii"/>
          <w:color w:val="000000" w:themeColor="text1" w:themeTint="FF" w:themeShade="FF"/>
        </w:rPr>
        <w:t>PowerPoint</w:t>
      </w:r>
      <w:r w:rsidRPr="3AA87EA2" w:rsidR="18412986">
        <w:rPr>
          <w:rFonts w:ascii="Calibri" w:hAnsi="Calibri" w:eastAsia="Calibri" w:cs="Calibri" w:asciiTheme="minorAscii" w:hAnsiTheme="minorAscii" w:eastAsiaTheme="minorAscii" w:cstheme="minorAscii"/>
          <w:color w:val="000000" w:themeColor="text1" w:themeTint="FF" w:themeShade="FF"/>
        </w:rPr>
        <w:t>)</w:t>
      </w:r>
      <w:r w:rsidRPr="3AA87EA2" w:rsidR="38A13E9B">
        <w:rPr>
          <w:rFonts w:ascii="Calibri" w:hAnsi="Calibri" w:eastAsia="Calibri" w:cs="Calibri" w:asciiTheme="minorAscii" w:hAnsiTheme="minorAscii" w:eastAsiaTheme="minorAscii" w:cstheme="minorAscii"/>
          <w:color w:val="000000" w:themeColor="text1" w:themeTint="FF" w:themeShade="FF"/>
        </w:rPr>
        <w:t xml:space="preserve"> </w:t>
      </w:r>
      <w:hyperlink r:id="R906e49faf71643d1">
        <w:r w:rsidRPr="3AA87EA2" w:rsidR="0AF7DCBA">
          <w:rPr>
            <w:rStyle w:val="Hyperlink"/>
            <w:rFonts w:ascii="Calibri" w:hAnsi="Calibri" w:eastAsia="Calibri" w:cs="Calibri" w:asciiTheme="minorAscii" w:hAnsiTheme="minorAscii" w:eastAsiaTheme="minorAscii" w:cstheme="minorAscii"/>
          </w:rPr>
          <w:t>1.3.1</w:t>
        </w:r>
        <w:r w:rsidRPr="3AA87EA2" w:rsidR="390CDEBF">
          <w:rPr>
            <w:rStyle w:val="Hyperlink"/>
            <w:rFonts w:ascii="Calibri" w:hAnsi="Calibri" w:eastAsia="Calibri" w:cs="Calibri" w:asciiTheme="minorAscii" w:hAnsiTheme="minorAscii" w:eastAsiaTheme="minorAscii" w:cstheme="minorAscii"/>
          </w:rPr>
          <w:t>;</w:t>
        </w:r>
      </w:hyperlink>
      <w:r w:rsidRPr="3AA87EA2" w:rsidR="390CDEBF">
        <w:rPr>
          <w:rFonts w:ascii="Calibri" w:hAnsi="Calibri" w:eastAsia="Calibri" w:cs="Calibri" w:asciiTheme="minorAscii" w:hAnsiTheme="minorAscii" w:eastAsiaTheme="minorAscii" w:cstheme="minorAscii"/>
          <w:color w:val="000000" w:themeColor="text1" w:themeTint="FF" w:themeShade="FF"/>
        </w:rPr>
        <w:t xml:space="preserve"> </w:t>
      </w:r>
      <w:hyperlink r:id="R313b65f8b47d46d9">
        <w:r w:rsidRPr="3AA87EA2" w:rsidR="390CDEBF">
          <w:rPr>
            <w:rStyle w:val="Hyperlink"/>
            <w:rFonts w:ascii="Calibri" w:hAnsi="Calibri" w:eastAsia="Calibri" w:cs="Calibri" w:asciiTheme="minorAscii" w:hAnsiTheme="minorAscii" w:eastAsiaTheme="minorAscii" w:cstheme="minorAscii"/>
          </w:rPr>
          <w:t>2.4.6</w:t>
        </w:r>
      </w:hyperlink>
    </w:p>
    <w:p w:rsidR="15C08856" w:rsidP="3AA87EA2" w:rsidRDefault="3798AECE" w14:paraId="4F2C24F3" w14:textId="51091FB6">
      <w:pPr>
        <w:pStyle w:val="ListParagraph"/>
        <w:spacing w:after="0" w:line="257" w:lineRule="auto"/>
        <w:rPr>
          <w:rFonts w:ascii="Calibri" w:hAnsi="Calibri" w:eastAsia="Calibri" w:cs="Calibri" w:asciiTheme="minorAscii" w:hAnsiTheme="minorAscii" w:eastAsiaTheme="minorAscii" w:cstheme="minorAscii"/>
          <w:color w:val="000000" w:themeColor="text1"/>
          <w:sz w:val="24"/>
          <w:szCs w:val="24"/>
        </w:rPr>
      </w:pPr>
      <w:r w:rsidRPr="3AA87EA2" w:rsidR="014C71C2">
        <w:rPr>
          <w:rFonts w:ascii="Calibri" w:hAnsi="Calibri" w:eastAsia="Calibri" w:cs="Calibri" w:asciiTheme="minorAscii" w:hAnsiTheme="minorAscii" w:eastAsiaTheme="minorAscii" w:cstheme="minorAscii"/>
          <w:color w:val="000000" w:themeColor="text1" w:themeTint="FF" w:themeShade="FF"/>
        </w:rPr>
        <w:t xml:space="preserve">Headings should describe the content in that section. </w:t>
      </w:r>
    </w:p>
    <w:p w:rsidR="15C08856" w:rsidP="3AA87EA2" w:rsidRDefault="3798AECE" w14:paraId="72271787" w14:textId="45243331">
      <w:pPr>
        <w:pStyle w:val="ListParagraph"/>
        <w:spacing w:after="0" w:line="257" w:lineRule="auto"/>
        <w:rPr>
          <w:rFonts w:ascii="Calibri" w:hAnsi="Calibri" w:eastAsia="Calibri" w:cs="Calibri" w:asciiTheme="minorAscii" w:hAnsiTheme="minorAscii" w:eastAsiaTheme="minorAscii" w:cstheme="minorAscii"/>
          <w:color w:val="000000" w:themeColor="text1"/>
          <w:sz w:val="24"/>
          <w:szCs w:val="24"/>
        </w:rPr>
      </w:pPr>
      <w:r w:rsidRPr="3AA87EA2" w:rsidR="62264803">
        <w:rPr>
          <w:rFonts w:ascii="Calibri" w:hAnsi="Calibri" w:eastAsia="Calibri" w:cs="Calibri" w:asciiTheme="minorAscii" w:hAnsiTheme="minorAscii" w:eastAsiaTheme="minorAscii" w:cstheme="minorAscii"/>
          <w:color w:val="000000" w:themeColor="text1" w:themeTint="FF" w:themeShade="FF"/>
        </w:rPr>
        <w:t>T</w:t>
      </w:r>
      <w:r w:rsidRPr="3AA87EA2" w:rsidR="18412986">
        <w:rPr>
          <w:rFonts w:ascii="Calibri" w:hAnsi="Calibri" w:eastAsia="Calibri" w:cs="Calibri" w:asciiTheme="minorAscii" w:hAnsiTheme="minorAscii" w:eastAsiaTheme="minorAscii" w:cstheme="minorAscii"/>
          <w:color w:val="000000" w:themeColor="text1" w:themeTint="FF" w:themeShade="FF"/>
        </w:rPr>
        <w:t xml:space="preserve">he accessibility checker will only tell you if Styles are used and if heading levels are skipped but will not tell you if the </w:t>
      </w:r>
      <w:r w:rsidRPr="3AA87EA2" w:rsidR="18412986">
        <w:rPr>
          <w:rFonts w:ascii="Calibri" w:hAnsi="Calibri" w:eastAsia="Calibri" w:cs="Calibri" w:asciiTheme="minorAscii" w:hAnsiTheme="minorAscii" w:eastAsiaTheme="minorAscii" w:cstheme="minorAscii"/>
          <w:color w:val="000000" w:themeColor="text1" w:themeTint="FF" w:themeShade="FF"/>
        </w:rPr>
        <w:t>appropriate heading</w:t>
      </w:r>
      <w:r w:rsidRPr="3AA87EA2" w:rsidR="18412986">
        <w:rPr>
          <w:rFonts w:ascii="Calibri" w:hAnsi="Calibri" w:eastAsia="Calibri" w:cs="Calibri" w:asciiTheme="minorAscii" w:hAnsiTheme="minorAscii" w:eastAsiaTheme="minorAscii" w:cstheme="minorAscii"/>
          <w:color w:val="000000" w:themeColor="text1" w:themeTint="FF" w:themeShade="FF"/>
        </w:rPr>
        <w:t xml:space="preserve"> levels were used</w:t>
      </w:r>
      <w:r w:rsidRPr="3AA87EA2" w:rsidR="53D81051">
        <w:rPr>
          <w:rFonts w:ascii="Calibri" w:hAnsi="Calibri" w:eastAsia="Calibri" w:cs="Calibri" w:asciiTheme="minorAscii" w:hAnsiTheme="minorAscii" w:eastAsiaTheme="minorAscii" w:cstheme="minorAscii"/>
          <w:color w:val="000000" w:themeColor="text1" w:themeTint="FF" w:themeShade="FF"/>
        </w:rPr>
        <w:t>.</w:t>
      </w:r>
    </w:p>
    <w:p w:rsidRPr="00007486" w:rsidR="15C08856" w:rsidP="3AA87EA2" w:rsidRDefault="1BF226CF" w14:paraId="21C5AF5F" w14:textId="6BB0EFDC">
      <w:pPr>
        <w:pStyle w:val="ListParagraph"/>
        <w:spacing w:after="0" w:line="257" w:lineRule="auto"/>
        <w:rPr>
          <w:rFonts w:ascii="Calibri" w:hAnsi="Calibri" w:eastAsia="Calibri" w:cs="Calibri" w:asciiTheme="minorAscii" w:hAnsiTheme="minorAscii" w:eastAsiaTheme="minorAscii" w:cstheme="minorAscii"/>
        </w:rPr>
      </w:pPr>
      <w:r w:rsidRPr="3AA87EA2" w:rsidR="3CC92EDB">
        <w:rPr>
          <w:rFonts w:ascii="Calibri" w:hAnsi="Calibri" w:eastAsia="Calibri" w:cs="Calibri" w:asciiTheme="minorAscii" w:hAnsiTheme="minorAscii" w:eastAsiaTheme="minorAscii" w:cstheme="minorAscii"/>
          <w:color w:val="000000" w:themeColor="text1" w:themeTint="FF" w:themeShade="FF"/>
        </w:rPr>
        <w:t>Are all lists created using the numbered or bulleted list feature</w:t>
      </w:r>
      <w:r w:rsidRPr="3AA87EA2" w:rsidR="015B74B6">
        <w:rPr>
          <w:rFonts w:ascii="Calibri" w:hAnsi="Calibri" w:eastAsia="Calibri" w:cs="Calibri" w:asciiTheme="minorAscii" w:hAnsiTheme="minorAscii" w:eastAsiaTheme="minorAscii" w:cstheme="minorAscii"/>
          <w:color w:val="000000" w:themeColor="text1" w:themeTint="FF" w:themeShade="FF"/>
        </w:rPr>
        <w:t xml:space="preserve"> (Not used in Excel)</w:t>
      </w:r>
      <w:r w:rsidRPr="3AA87EA2" w:rsidR="3CC92EDB">
        <w:rPr>
          <w:rFonts w:ascii="Calibri" w:hAnsi="Calibri" w:eastAsia="Calibri" w:cs="Calibri" w:asciiTheme="minorAscii" w:hAnsiTheme="minorAscii" w:eastAsiaTheme="minorAscii" w:cstheme="minorAscii"/>
          <w:color w:val="000000" w:themeColor="text1" w:themeTint="FF" w:themeShade="FF"/>
        </w:rPr>
        <w:t xml:space="preserve">? </w:t>
      </w:r>
      <w:hyperlink r:id="R1f0d7e707e824de2">
        <w:r w:rsidRPr="3AA87EA2" w:rsidR="1E110D5D">
          <w:rPr>
            <w:rStyle w:val="Hyperlink"/>
            <w:rFonts w:ascii="Calibri" w:hAnsi="Calibri" w:eastAsia="Calibri" w:cs="Calibri" w:asciiTheme="minorAscii" w:hAnsiTheme="minorAscii" w:eastAsiaTheme="minorAscii" w:cstheme="minorAscii"/>
          </w:rPr>
          <w:t>1.3.1</w:t>
        </w:r>
      </w:hyperlink>
      <w:r w:rsidRPr="3AA87EA2" w:rsidR="1E110D5D">
        <w:rPr>
          <w:rFonts w:ascii="Calibri" w:hAnsi="Calibri" w:eastAsia="Calibri" w:cs="Calibri" w:asciiTheme="minorAscii" w:hAnsiTheme="minorAscii" w:eastAsiaTheme="minorAscii" w:cstheme="minorAscii"/>
          <w:color w:val="000000" w:themeColor="text1" w:themeTint="FF" w:themeShade="FF"/>
        </w:rPr>
        <w:t xml:space="preserve">; </w:t>
      </w:r>
      <w:hyperlink r:id="R52dda00197ee4bf5">
        <w:r w:rsidRPr="3AA87EA2" w:rsidR="571E8D5C">
          <w:rPr>
            <w:rStyle w:val="Hyperlink"/>
            <w:rFonts w:ascii="Calibri" w:hAnsi="Calibri" w:eastAsia="Calibri" w:cs="Calibri" w:asciiTheme="minorAscii" w:hAnsiTheme="minorAscii" w:eastAsiaTheme="minorAscii" w:cstheme="minorAscii"/>
          </w:rPr>
          <w:t>1.3.</w:t>
        </w:r>
        <w:r w:rsidRPr="3AA87EA2" w:rsidR="571E8D5C">
          <w:rPr>
            <w:rStyle w:val="Hyperlink"/>
            <w:rFonts w:ascii="Calibri" w:hAnsi="Calibri" w:eastAsia="Calibri" w:cs="Calibri" w:asciiTheme="minorAscii" w:hAnsiTheme="minorAscii" w:eastAsiaTheme="minorAscii" w:cstheme="minorAscii"/>
          </w:rPr>
          <w:t>2</w:t>
        </w:r>
      </w:hyperlink>
    </w:p>
    <w:p w:rsidR="00280CFA" w:rsidP="3AA87EA2" w:rsidRDefault="00280CFA" w14:paraId="734E1645" w14:textId="3BE61D79">
      <w:pPr>
        <w:pStyle w:val="ListParagraph"/>
        <w:spacing w:after="0" w:line="257" w:lineRule="auto"/>
        <w:rPr>
          <w:rFonts w:ascii="Calibri" w:hAnsi="Calibri" w:eastAsia="Calibri" w:cs="Calibri" w:asciiTheme="minorAscii" w:hAnsiTheme="minorAscii" w:eastAsiaTheme="minorAscii" w:cstheme="minorAscii"/>
          <w:color w:val="000000" w:themeColor="text1" w:themeTint="FF" w:themeShade="FF"/>
          <w:rPrChange w:author="" w16du:dateUtc="2025-05-12T21:56:00Z" w:id="1211624379"/>
        </w:rPr>
      </w:pPr>
      <w:r w:rsidRPr="3AA87EA2" w:rsidR="5863EE5E">
        <w:rPr>
          <w:rFonts w:ascii="Calibri" w:hAnsi="Calibri" w:eastAsia="Calibri" w:cs="Calibri" w:asciiTheme="minorAscii" w:hAnsiTheme="minorAscii" w:eastAsiaTheme="minorAscii" w:cstheme="minorAscii"/>
          <w:color w:val="000000" w:themeColor="text1" w:themeTint="FF" w:themeShade="FF"/>
        </w:rPr>
        <w:t>Is</w:t>
      </w:r>
      <w:r w:rsidRPr="3AA87EA2" w:rsidR="40C44814">
        <w:rPr>
          <w:rFonts w:ascii="Calibri" w:hAnsi="Calibri" w:eastAsia="Calibri" w:cs="Calibri" w:asciiTheme="minorAscii" w:hAnsiTheme="minorAscii" w:eastAsiaTheme="minorAscii" w:cstheme="minorAscii"/>
          <w:color w:val="000000" w:themeColor="text1" w:themeTint="FF" w:themeShade="FF"/>
        </w:rPr>
        <w:t xml:space="preserve"> </w:t>
      </w:r>
      <w:bookmarkStart w:name="_Int_i935KkPT" w:id="438170203"/>
      <w:r w:rsidRPr="3AA87EA2" w:rsidR="40C44814">
        <w:rPr>
          <w:rFonts w:ascii="Calibri" w:hAnsi="Calibri" w:eastAsia="Calibri" w:cs="Calibri" w:asciiTheme="minorAscii" w:hAnsiTheme="minorAscii" w:eastAsiaTheme="minorAscii" w:cstheme="minorAscii"/>
          <w:color w:val="000000" w:themeColor="text1" w:themeTint="FF" w:themeShade="FF"/>
        </w:rPr>
        <w:t>the</w:t>
      </w:r>
      <w:r w:rsidRPr="3AA87EA2" w:rsidR="40C44814">
        <w:rPr>
          <w:rFonts w:ascii="Calibri" w:hAnsi="Calibri" w:eastAsia="Calibri" w:cs="Calibri" w:asciiTheme="minorAscii" w:hAnsiTheme="minorAscii" w:eastAsiaTheme="minorAscii" w:cstheme="minorAscii"/>
          <w:color w:val="000000" w:themeColor="text1" w:themeTint="FF" w:themeShade="FF"/>
        </w:rPr>
        <w:t xml:space="preserve"> majority of</w:t>
      </w:r>
      <w:bookmarkEnd w:id="438170203"/>
      <w:r w:rsidRPr="3AA87EA2" w:rsidR="40C44814">
        <w:rPr>
          <w:rFonts w:ascii="Calibri" w:hAnsi="Calibri" w:eastAsia="Calibri" w:cs="Calibri" w:asciiTheme="minorAscii" w:hAnsiTheme="minorAscii" w:eastAsiaTheme="minorAscii" w:cstheme="minorAscii"/>
          <w:color w:val="000000" w:themeColor="text1" w:themeTint="FF" w:themeShade="FF"/>
        </w:rPr>
        <w:t xml:space="preserve"> text left-aligned</w:t>
      </w:r>
      <w:r w:rsidRPr="3AA87EA2" w:rsidR="42735841">
        <w:rPr>
          <w:rFonts w:ascii="Calibri" w:hAnsi="Calibri" w:eastAsia="Calibri" w:cs="Calibri" w:asciiTheme="minorAscii" w:hAnsiTheme="minorAscii" w:eastAsiaTheme="minorAscii" w:cstheme="minorAscii"/>
          <w:color w:val="000000" w:themeColor="text1" w:themeTint="FF" w:themeShade="FF"/>
        </w:rPr>
        <w:t xml:space="preserve"> </w:t>
      </w:r>
      <w:r w:rsidRPr="3AA87EA2" w:rsidR="42735841">
        <w:rPr>
          <w:rFonts w:ascii="Calibri" w:hAnsi="Calibri" w:eastAsia="Calibri" w:cs="Calibri" w:asciiTheme="minorAscii" w:hAnsiTheme="minorAscii" w:eastAsiaTheme="minorAscii" w:cstheme="minorAscii"/>
          <w:color w:val="000000" w:themeColor="text1" w:themeTint="FF" w:themeShade="FF"/>
        </w:rPr>
        <w:t xml:space="preserve">if </w:t>
      </w:r>
      <w:r w:rsidRPr="3AA87EA2" w:rsidR="0D63B26C">
        <w:rPr>
          <w:rFonts w:ascii="Calibri" w:hAnsi="Calibri" w:eastAsia="Calibri" w:cs="Calibri" w:asciiTheme="minorAscii" w:hAnsiTheme="minorAscii" w:eastAsiaTheme="minorAscii" w:cstheme="minorAscii"/>
          <w:color w:val="000000" w:themeColor="text1" w:themeTint="FF" w:themeShade="FF"/>
        </w:rPr>
        <w:t xml:space="preserve">the </w:t>
      </w:r>
      <w:r w:rsidRPr="3AA87EA2" w:rsidR="42735841">
        <w:rPr>
          <w:rFonts w:ascii="Calibri" w:hAnsi="Calibri" w:eastAsia="Calibri" w:cs="Calibri" w:asciiTheme="minorAscii" w:hAnsiTheme="minorAscii" w:eastAsiaTheme="minorAscii" w:cstheme="minorAscii"/>
          <w:color w:val="000000" w:themeColor="text1" w:themeTint="FF" w:themeShade="FF"/>
        </w:rPr>
        <w:t>text is in English?</w:t>
      </w:r>
      <w:r w:rsidRPr="3AA87EA2" w:rsidR="0D63B26C">
        <w:rPr>
          <w:rFonts w:ascii="Calibri" w:hAnsi="Calibri" w:eastAsia="Calibri" w:cs="Calibri" w:asciiTheme="minorAscii" w:hAnsiTheme="minorAscii" w:eastAsiaTheme="minorAscii" w:cstheme="minorAscii"/>
          <w:color w:val="000000" w:themeColor="text1" w:themeTint="FF" w:themeShade="FF"/>
        </w:rPr>
        <w:t xml:space="preserve"> </w:t>
      </w:r>
      <w:r w:rsidRPr="3AA87EA2" w:rsidR="01D33EF5">
        <w:rPr>
          <w:rFonts w:ascii="Calibri" w:hAnsi="Calibri" w:eastAsia="Calibri" w:cs="Calibri" w:asciiTheme="minorAscii" w:hAnsiTheme="minorAscii" w:eastAsiaTheme="minorAscii" w:cstheme="minorAscii"/>
          <w:noProof w:val="0"/>
          <w:lang w:val="en-US"/>
        </w:rPr>
        <w:t xml:space="preserve">For other </w:t>
      </w:r>
      <w:r w:rsidRPr="3AA87EA2" w:rsidR="01D33EF5">
        <w:rPr>
          <w:rFonts w:ascii="Calibri" w:hAnsi="Calibri" w:eastAsia="Calibri" w:cs="Calibri" w:asciiTheme="minorAscii" w:hAnsiTheme="minorAscii" w:eastAsiaTheme="minorAscii" w:cstheme="minorAscii"/>
          <w:noProof w:val="0"/>
          <w:lang w:val="en-US"/>
        </w:rPr>
        <w:t>languages</w:t>
      </w:r>
      <w:r w:rsidRPr="3AA87EA2" w:rsidR="64AD8AD6">
        <w:rPr>
          <w:rFonts w:ascii="Calibri" w:hAnsi="Calibri" w:eastAsia="Calibri" w:cs="Calibri" w:asciiTheme="minorAscii" w:hAnsiTheme="minorAscii" w:eastAsiaTheme="minorAscii" w:cstheme="minorAscii"/>
          <w:noProof w:val="0"/>
          <w:lang w:val="en-US"/>
        </w:rPr>
        <w:t>,</w:t>
      </w:r>
      <w:r w:rsidRPr="3AA87EA2" w:rsidR="01D33EF5">
        <w:rPr>
          <w:rFonts w:ascii="Calibri" w:hAnsi="Calibri" w:eastAsia="Calibri" w:cs="Calibri" w:asciiTheme="minorAscii" w:hAnsiTheme="minorAscii" w:eastAsiaTheme="minorAscii" w:cstheme="minorAscii"/>
          <w:noProof w:val="0"/>
          <w:lang w:val="en-US"/>
        </w:rPr>
        <w:t xml:space="preserve"> the text should be aligned based on the norms for that language.</w:t>
      </w:r>
      <w:r w:rsidRPr="3AA87EA2" w:rsidR="40A1F54F">
        <w:rPr>
          <w:rFonts w:ascii="Calibri" w:hAnsi="Calibri" w:eastAsia="Calibri" w:cs="Calibri" w:asciiTheme="minorAscii" w:hAnsiTheme="minorAscii" w:eastAsiaTheme="minorAscii" w:cstheme="minorAscii"/>
          <w:noProof w:val="0"/>
          <w:lang w:val="en-US"/>
        </w:rPr>
        <w:t xml:space="preserve"> </w:t>
      </w:r>
      <w:hyperlink r:id="R079efcd071fc4fd2">
        <w:r w:rsidRPr="3AA87EA2" w:rsidR="40A1F54F">
          <w:rPr>
            <w:rStyle w:val="Hyperlink"/>
            <w:rFonts w:ascii="Calibri" w:hAnsi="Calibri" w:eastAsia="Calibri" w:cs="Calibri" w:asciiTheme="minorAscii" w:hAnsiTheme="minorAscii" w:eastAsiaTheme="minorAscii" w:cstheme="minorAscii"/>
          </w:rPr>
          <w:t>1.4.8</w:t>
        </w:r>
      </w:hyperlink>
    </w:p>
    <w:p w:rsidR="00280CFA" w:rsidP="3AA87EA2" w:rsidRDefault="00280CFA" w14:paraId="4B0492EB" w14:textId="245C33F3">
      <w:pPr>
        <w:pStyle w:val="ListParagraph"/>
        <w:spacing w:after="0" w:line="257" w:lineRule="auto"/>
        <w:rPr>
          <w:rFonts w:ascii="Calibri" w:hAnsi="Calibri" w:eastAsia="Calibri" w:cs="Calibri" w:asciiTheme="minorAscii" w:hAnsiTheme="minorAscii" w:eastAsiaTheme="minorAscii" w:cstheme="minorAscii"/>
          <w:color w:val="000000" w:themeColor="text1" w:themeTint="FF" w:themeShade="FF"/>
        </w:rPr>
      </w:pPr>
      <w:r w:rsidRPr="3AA87EA2" w:rsidR="01D33EF5">
        <w:rPr>
          <w:rFonts w:ascii="Calibri" w:hAnsi="Calibri" w:eastAsia="Calibri" w:cs="Calibri" w:asciiTheme="minorAscii" w:hAnsiTheme="minorAscii" w:eastAsiaTheme="minorAscii" w:cstheme="minorAscii"/>
          <w:noProof w:val="0"/>
          <w:lang w:val="en-US"/>
        </w:rPr>
        <w:t>Is</w:t>
      </w:r>
      <w:r w:rsidRPr="3AA87EA2" w:rsidR="0D63B26C">
        <w:rPr>
          <w:rFonts w:ascii="Calibri" w:hAnsi="Calibri" w:eastAsia="Calibri" w:cs="Calibri" w:asciiTheme="minorAscii" w:hAnsiTheme="minorAscii" w:eastAsiaTheme="minorAscii" w:cstheme="minorAscii"/>
          <w:color w:val="000000" w:themeColor="text1" w:themeTint="FF" w:themeShade="FF"/>
        </w:rPr>
        <w:t xml:space="preserve"> </w:t>
      </w:r>
      <w:r w:rsidRPr="3AA87EA2" w:rsidR="72602FCD">
        <w:rPr>
          <w:rFonts w:ascii="Calibri" w:hAnsi="Calibri" w:eastAsia="Calibri" w:cs="Calibri" w:asciiTheme="minorAscii" w:hAnsiTheme="minorAscii" w:eastAsiaTheme="minorAscii" w:cstheme="minorAscii"/>
          <w:color w:val="000000" w:themeColor="text1" w:themeTint="FF" w:themeShade="FF"/>
        </w:rPr>
        <w:t>center aligned</w:t>
      </w:r>
      <w:r w:rsidRPr="3AA87EA2" w:rsidR="0D63B26C">
        <w:rPr>
          <w:rFonts w:ascii="Calibri" w:hAnsi="Calibri" w:eastAsia="Calibri" w:cs="Calibri" w:asciiTheme="minorAscii" w:hAnsiTheme="minorAscii" w:eastAsiaTheme="minorAscii" w:cstheme="minorAscii"/>
          <w:color w:val="000000" w:themeColor="text1" w:themeTint="FF" w:themeShade="FF"/>
        </w:rPr>
        <w:t xml:space="preserve"> used only for short pieces of text such as headings, </w:t>
      </w:r>
      <w:r w:rsidRPr="3AA87EA2" w:rsidR="0D63B26C">
        <w:rPr>
          <w:rFonts w:ascii="Calibri" w:hAnsi="Calibri" w:eastAsia="Calibri" w:cs="Calibri" w:asciiTheme="minorAscii" w:hAnsiTheme="minorAscii" w:eastAsiaTheme="minorAscii" w:cstheme="minorAscii"/>
          <w:color w:val="000000" w:themeColor="text1" w:themeTint="FF" w:themeShade="FF"/>
        </w:rPr>
        <w:t>quote</w:t>
      </w:r>
      <w:r w:rsidRPr="3AA87EA2" w:rsidR="2BE85E1D">
        <w:rPr>
          <w:rFonts w:ascii="Calibri" w:hAnsi="Calibri" w:eastAsia="Calibri" w:cs="Calibri" w:asciiTheme="minorAscii" w:hAnsiTheme="minorAscii" w:eastAsiaTheme="minorAscii" w:cstheme="minorAscii"/>
          <w:color w:val="000000" w:themeColor="text1" w:themeTint="FF" w:themeShade="FF"/>
        </w:rPr>
        <w:t>s</w:t>
      </w:r>
      <w:r w:rsidRPr="3AA87EA2" w:rsidR="0D63B26C">
        <w:rPr>
          <w:rFonts w:ascii="Calibri" w:hAnsi="Calibri" w:eastAsia="Calibri" w:cs="Calibri" w:asciiTheme="minorAscii" w:hAnsiTheme="minorAscii" w:eastAsiaTheme="minorAscii" w:cstheme="minorAscii"/>
          <w:color w:val="000000" w:themeColor="text1" w:themeTint="FF" w:themeShade="FF"/>
        </w:rPr>
        <w:t>, or invitations</w:t>
      </w:r>
      <w:r w:rsidRPr="3AA87EA2" w:rsidR="41E21E72">
        <w:rPr>
          <w:rFonts w:ascii="Calibri" w:hAnsi="Calibri" w:eastAsia="Calibri" w:cs="Calibri" w:asciiTheme="minorAscii" w:hAnsiTheme="minorAscii" w:eastAsiaTheme="minorAscii" w:cstheme="minorAscii"/>
          <w:color w:val="000000" w:themeColor="text1" w:themeTint="FF" w:themeShade="FF"/>
        </w:rPr>
        <w:t xml:space="preserve">? </w:t>
      </w:r>
      <w:hyperlink r:id="R335e615645444257">
        <w:r w:rsidRPr="3AA87EA2" w:rsidR="41E21E72">
          <w:rPr>
            <w:rStyle w:val="Hyperlink"/>
            <w:rFonts w:ascii="Calibri" w:hAnsi="Calibri" w:eastAsia="Calibri" w:cs="Calibri" w:asciiTheme="minorAscii" w:hAnsiTheme="minorAscii" w:eastAsiaTheme="minorAscii" w:cstheme="minorAscii"/>
          </w:rPr>
          <w:t>1.4.8</w:t>
        </w:r>
      </w:hyperlink>
    </w:p>
    <w:p w:rsidR="15C08856" w:rsidP="3AA87EA2" w:rsidRDefault="15C08856" w14:paraId="0F700B37" w14:textId="061EDB51">
      <w:pPr>
        <w:pStyle w:val="ListParagraph"/>
        <w:spacing w:after="0" w:line="257" w:lineRule="auto"/>
        <w:rPr>
          <w:rFonts w:ascii="Calibri" w:hAnsi="Calibri" w:eastAsia="Calibri" w:cs="Calibri" w:asciiTheme="minorAscii" w:hAnsiTheme="minorAscii" w:eastAsiaTheme="minorAscii" w:cstheme="minorAscii"/>
          <w:color w:val="000000" w:themeColor="text1" w:themeTint="FF" w:themeShade="FF"/>
        </w:rPr>
      </w:pPr>
      <w:r w:rsidRPr="3AA87EA2" w:rsidR="51825781">
        <w:rPr>
          <w:rFonts w:ascii="Calibri" w:hAnsi="Calibri" w:eastAsia="Calibri" w:cs="Calibri" w:asciiTheme="minorAscii" w:hAnsiTheme="minorAscii" w:eastAsiaTheme="minorAscii" w:cstheme="minorAscii"/>
          <w:color w:val="000000" w:themeColor="text1" w:themeTint="FF" w:themeShade="FF"/>
        </w:rPr>
        <w:t xml:space="preserve">Does the document avoid using full justification of text? (Not used in Canvas) </w:t>
      </w:r>
      <w:hyperlink r:id="R70e3331a906a4c36">
        <w:r w:rsidRPr="3AA87EA2" w:rsidR="51825781">
          <w:rPr>
            <w:rStyle w:val="Hyperlink"/>
            <w:rFonts w:ascii="Calibri" w:hAnsi="Calibri" w:eastAsia="Calibri" w:cs="Calibri" w:asciiTheme="minorAscii" w:hAnsiTheme="minorAscii" w:eastAsiaTheme="minorAscii" w:cstheme="minorAscii"/>
          </w:rPr>
          <w:t>1.4.8</w:t>
        </w:r>
      </w:hyperlink>
    </w:p>
    <w:p w:rsidR="6421A3E8" w:rsidP="3AA87EA2" w:rsidRDefault="6421A3E8" w14:paraId="5641D66E" w14:textId="3CA7D71D">
      <w:pPr>
        <w:pStyle w:val="Heading3"/>
        <w:pBdr>
          <w:bottom w:val="dotted" w:color="000000" w:sz="4" w:space="4"/>
        </w:pBdr>
        <w:rPr>
          <w:rFonts w:ascii="Calibri" w:hAnsi="Calibri" w:eastAsia="Calibri" w:cs="Calibri" w:asciiTheme="minorAscii" w:hAnsiTheme="minorAscii" w:eastAsiaTheme="minorAscii" w:cstheme="minorAscii"/>
        </w:rPr>
      </w:pPr>
      <w:r w:rsidRPr="3AA87EA2" w:rsidR="59C73BC3">
        <w:rPr>
          <w:rFonts w:ascii="Calibri" w:hAnsi="Calibri" w:eastAsia="Calibri" w:cs="Calibri" w:asciiTheme="minorAscii" w:hAnsiTheme="minorAscii" w:eastAsiaTheme="minorAscii" w:cstheme="minorAscii"/>
        </w:rPr>
        <w:t>Tables</w:t>
      </w:r>
    </w:p>
    <w:p w:rsidR="12DC533C" w:rsidP="3AA87EA2" w:rsidRDefault="12DC533C" w14:paraId="5324D824" w14:textId="2FAF5833">
      <w:pPr>
        <w:pStyle w:val="ListParagraph"/>
        <w:spacing w:after="0" w:line="257" w:lineRule="auto"/>
        <w:rPr>
          <w:rFonts w:ascii="Calibri" w:hAnsi="Calibri" w:eastAsia="Calibri" w:cs="Calibri" w:asciiTheme="minorAscii" w:hAnsiTheme="minorAscii" w:eastAsiaTheme="minorAscii" w:cstheme="minorAscii"/>
          <w:color w:val="000000" w:themeColor="text1" w:themeTint="FF" w:themeShade="FF"/>
          <w:sz w:val="24"/>
          <w:szCs w:val="24"/>
        </w:rPr>
      </w:pPr>
      <w:r w:rsidRPr="3AA87EA2" w:rsidR="12DC533C">
        <w:rPr>
          <w:rFonts w:ascii="Calibri" w:hAnsi="Calibri" w:eastAsia="Calibri" w:cs="Calibri" w:asciiTheme="minorAscii" w:hAnsiTheme="minorAscii" w:eastAsiaTheme="minorAscii" w:cstheme="minorAscii"/>
          <w:color w:val="000000" w:themeColor="text1" w:themeTint="FF" w:themeShade="FF"/>
          <w:sz w:val="24"/>
          <w:szCs w:val="24"/>
        </w:rPr>
        <w:t xml:space="preserve">Are tables formatted as tables </w:t>
      </w:r>
      <w:r w:rsidRPr="3AA87EA2" w:rsidR="3B47BF77">
        <w:rPr>
          <w:rFonts w:ascii="Calibri" w:hAnsi="Calibri" w:eastAsia="Calibri" w:cs="Calibri" w:asciiTheme="minorAscii" w:hAnsiTheme="minorAscii" w:eastAsiaTheme="minorAscii" w:cstheme="minorAscii"/>
          <w:color w:val="000000" w:themeColor="text1" w:themeTint="FF" w:themeShade="FF"/>
          <w:sz w:val="24"/>
          <w:szCs w:val="24"/>
        </w:rPr>
        <w:t xml:space="preserve">rather than pictures? </w:t>
      </w:r>
      <w:hyperlink r:id="Rc7813485dc644b4e">
        <w:r w:rsidRPr="3AA87EA2" w:rsidR="46FF7674">
          <w:rPr>
            <w:rStyle w:val="Hyperlink"/>
            <w:rFonts w:ascii="Calibri" w:hAnsi="Calibri" w:eastAsia="Calibri" w:cs="Calibri" w:asciiTheme="minorAscii" w:hAnsiTheme="minorAscii" w:eastAsiaTheme="minorAscii" w:cstheme="minorAscii"/>
            <w:sz w:val="24"/>
            <w:szCs w:val="24"/>
          </w:rPr>
          <w:t>1.3.1</w:t>
        </w:r>
      </w:hyperlink>
      <w:r w:rsidRPr="3AA87EA2" w:rsidR="14000B07">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62f649a31f884661">
        <w:r w:rsidRPr="3AA87EA2" w:rsidR="14000B07">
          <w:rPr>
            <w:rStyle w:val="Hyperlink"/>
            <w:rFonts w:ascii="Calibri" w:hAnsi="Calibri" w:eastAsia="Calibri" w:cs="Calibri" w:asciiTheme="minorAscii" w:hAnsiTheme="minorAscii" w:eastAsiaTheme="minorAscii" w:cstheme="minorAscii"/>
            <w:sz w:val="24"/>
            <w:szCs w:val="24"/>
          </w:rPr>
          <w:t>1.4.5</w:t>
        </w:r>
      </w:hyperlink>
    </w:p>
    <w:p w:rsidR="1A04E6E6" w:rsidP="3AA87EA2" w:rsidRDefault="1A04E6E6" w14:paraId="29E99A6D" w14:textId="3AB00FEE">
      <w:pPr>
        <w:pStyle w:val="ListParagraph"/>
        <w:spacing w:after="0" w:line="257" w:lineRule="auto"/>
        <w:rPr>
          <w:rFonts w:ascii="Calibri" w:hAnsi="Calibri" w:eastAsia="Calibri" w:cs="Calibri" w:asciiTheme="minorAscii" w:hAnsiTheme="minorAscii" w:eastAsiaTheme="minorAscii" w:cstheme="minorAscii"/>
          <w:color w:val="000000" w:themeColor="text1" w:themeTint="FF" w:themeShade="FF"/>
          <w:sz w:val="24"/>
          <w:szCs w:val="24"/>
        </w:rPr>
      </w:pPr>
      <w:r w:rsidRPr="3AA87EA2" w:rsidR="1A04E6E6">
        <w:rPr>
          <w:rFonts w:ascii="Calibri" w:hAnsi="Calibri" w:eastAsia="Calibri" w:cs="Calibri" w:asciiTheme="minorAscii" w:hAnsiTheme="minorAscii" w:eastAsiaTheme="minorAscii" w:cstheme="minorAscii"/>
          <w:color w:val="000000" w:themeColor="text1" w:themeTint="FF" w:themeShade="FF"/>
          <w:sz w:val="24"/>
          <w:szCs w:val="24"/>
        </w:rPr>
        <w:t xml:space="preserve">Do all tables have a title and/or a </w:t>
      </w:r>
      <w:r w:rsidRPr="3AA87EA2" w:rsidR="59F46566">
        <w:rPr>
          <w:rFonts w:ascii="Calibri" w:hAnsi="Calibri" w:eastAsia="Calibri" w:cs="Calibri" w:asciiTheme="minorAscii" w:hAnsiTheme="minorAscii" w:eastAsiaTheme="minorAscii" w:cstheme="minorAscii"/>
          <w:color w:val="000000" w:themeColor="text1" w:themeTint="FF" w:themeShade="FF"/>
          <w:sz w:val="24"/>
          <w:szCs w:val="24"/>
        </w:rPr>
        <w:t xml:space="preserve">caption (alt text in some programs)? </w:t>
      </w:r>
      <w:hyperlink r:id="R089f232c369e4446">
        <w:r w:rsidRPr="3AA87EA2" w:rsidR="2BA963FA">
          <w:rPr>
            <w:rStyle w:val="Hyperlink"/>
            <w:rFonts w:ascii="Calibri" w:hAnsi="Calibri" w:eastAsia="Calibri" w:cs="Calibri" w:asciiTheme="minorAscii" w:hAnsiTheme="minorAscii" w:eastAsiaTheme="minorAscii" w:cstheme="minorAscii"/>
            <w:sz w:val="24"/>
            <w:szCs w:val="24"/>
          </w:rPr>
          <w:t>1.3.1</w:t>
        </w:r>
      </w:hyperlink>
    </w:p>
    <w:p w:rsidR="05D4B973" w:rsidP="3AA87EA2" w:rsidRDefault="05D4B973" w14:paraId="5799574E" w14:textId="0CA26567">
      <w:pPr>
        <w:pStyle w:val="ListParagraph"/>
        <w:spacing w:after="0" w:line="257" w:lineRule="auto"/>
        <w:rPr>
          <w:rFonts w:ascii="Calibri" w:hAnsi="Calibri" w:eastAsia="Calibri" w:cs="Calibri" w:asciiTheme="minorAscii" w:hAnsiTheme="minorAscii" w:eastAsiaTheme="minorAscii" w:cstheme="minorAscii"/>
          <w:color w:val="000000" w:themeColor="text1"/>
          <w:sz w:val="24"/>
          <w:szCs w:val="24"/>
        </w:rPr>
      </w:pPr>
      <w:r w:rsidRPr="3AA87EA2" w:rsidR="678B97F7">
        <w:rPr>
          <w:rFonts w:ascii="Calibri" w:hAnsi="Calibri" w:eastAsia="Calibri" w:cs="Calibri" w:asciiTheme="minorAscii" w:hAnsiTheme="minorAscii" w:eastAsiaTheme="minorAscii" w:cstheme="minorAscii"/>
          <w:color w:val="000000" w:themeColor="text1" w:themeTint="FF" w:themeShade="FF"/>
          <w:sz w:val="24"/>
          <w:szCs w:val="24"/>
        </w:rPr>
        <w:t xml:space="preserve">Do all tables </w:t>
      </w:r>
      <w:r w:rsidRPr="3AA87EA2" w:rsidR="678B97F7">
        <w:rPr>
          <w:rFonts w:ascii="Calibri" w:hAnsi="Calibri" w:eastAsia="Calibri" w:cs="Calibri" w:asciiTheme="minorAscii" w:hAnsiTheme="minorAscii" w:eastAsiaTheme="minorAscii" w:cstheme="minorAscii"/>
          <w:color w:val="000000" w:themeColor="text1" w:themeTint="FF" w:themeShade="FF"/>
          <w:sz w:val="24"/>
          <w:szCs w:val="24"/>
        </w:rPr>
        <w:t xml:space="preserve">have </w:t>
      </w:r>
      <w:r w:rsidRPr="3AA87EA2" w:rsidR="678B97F7">
        <w:rPr>
          <w:rFonts w:ascii="Calibri" w:hAnsi="Calibri" w:eastAsia="Calibri" w:cs="Calibri" w:asciiTheme="minorAscii" w:hAnsiTheme="minorAscii" w:eastAsiaTheme="minorAscii" w:cstheme="minorAscii"/>
          <w:color w:val="000000" w:themeColor="text1" w:themeTint="FF" w:themeShade="FF"/>
          <w:sz w:val="24"/>
          <w:szCs w:val="24"/>
        </w:rPr>
        <w:t>headers</w:t>
      </w:r>
      <w:r w:rsidRPr="3AA87EA2" w:rsidR="678B97F7">
        <w:rPr>
          <w:rFonts w:ascii="Calibri" w:hAnsi="Calibri" w:eastAsia="Calibri" w:cs="Calibri" w:asciiTheme="minorAscii" w:hAnsiTheme="minorAscii" w:eastAsiaTheme="minorAscii" w:cstheme="minorAscii"/>
          <w:color w:val="000000" w:themeColor="text1" w:themeTint="FF" w:themeShade="FF"/>
          <w:sz w:val="24"/>
          <w:szCs w:val="24"/>
        </w:rPr>
        <w:t xml:space="preserve">? Are </w:t>
      </w:r>
      <w:r w:rsidRPr="3AA87EA2" w:rsidR="318FB42E">
        <w:rPr>
          <w:rFonts w:ascii="Calibri" w:hAnsi="Calibri" w:eastAsia="Calibri" w:cs="Calibri" w:asciiTheme="minorAscii" w:hAnsiTheme="minorAscii" w:eastAsiaTheme="minorAscii" w:cstheme="minorAscii"/>
          <w:color w:val="000000" w:themeColor="text1" w:themeTint="FF" w:themeShade="FF"/>
          <w:sz w:val="24"/>
          <w:szCs w:val="24"/>
        </w:rPr>
        <w:t>all</w:t>
      </w:r>
      <w:r w:rsidRPr="3AA87EA2" w:rsidR="678B97F7">
        <w:rPr>
          <w:rFonts w:ascii="Calibri" w:hAnsi="Calibri" w:eastAsia="Calibri" w:cs="Calibri" w:asciiTheme="minorAscii" w:hAnsiTheme="minorAscii" w:eastAsiaTheme="minorAscii" w:cstheme="minorAscii"/>
          <w:color w:val="000000" w:themeColor="text1" w:themeTint="FF" w:themeShade="FF"/>
          <w:sz w:val="24"/>
          <w:szCs w:val="24"/>
        </w:rPr>
        <w:t xml:space="preserve"> column headings unique?</w:t>
      </w:r>
      <w:r w:rsidRPr="3AA87EA2" w:rsidR="335E16BC">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9bc37fab4edd4a37">
        <w:r w:rsidRPr="3AA87EA2" w:rsidR="335E16BC">
          <w:rPr>
            <w:rStyle w:val="Hyperlink"/>
            <w:rFonts w:ascii="Calibri" w:hAnsi="Calibri" w:eastAsia="Calibri" w:cs="Calibri" w:asciiTheme="minorAscii" w:hAnsiTheme="minorAscii" w:eastAsiaTheme="minorAscii" w:cstheme="minorAscii"/>
            <w:sz w:val="24"/>
            <w:szCs w:val="24"/>
          </w:rPr>
          <w:t>1.3.1</w:t>
        </w:r>
      </w:hyperlink>
      <w:r w:rsidRPr="3AA87EA2" w:rsidR="1EF48122">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34ac4393906e46bb">
        <w:r w:rsidRPr="3AA87EA2" w:rsidR="1EF48122">
          <w:rPr>
            <w:rStyle w:val="Hyperlink"/>
            <w:rFonts w:ascii="Calibri" w:hAnsi="Calibri" w:eastAsia="Calibri" w:cs="Calibri" w:asciiTheme="minorAscii" w:hAnsiTheme="minorAscii" w:eastAsiaTheme="minorAscii" w:cstheme="minorAscii"/>
            <w:sz w:val="24"/>
            <w:szCs w:val="24"/>
          </w:rPr>
          <w:t>1.3.2</w:t>
        </w:r>
      </w:hyperlink>
    </w:p>
    <w:p w:rsidR="05D4B973" w:rsidP="3AA87EA2" w:rsidRDefault="05D4B973" w14:paraId="283A5F6D" w14:textId="7D1D83FA">
      <w:pPr>
        <w:pStyle w:val="ListParagraph"/>
        <w:spacing w:after="0" w:line="257" w:lineRule="auto"/>
        <w:rPr>
          <w:rFonts w:ascii="Calibri" w:hAnsi="Calibri" w:eastAsia="Calibri" w:cs="Calibri" w:asciiTheme="minorAscii" w:hAnsiTheme="minorAscii" w:eastAsiaTheme="minorAscii" w:cstheme="minorAscii"/>
          <w:color w:val="000000" w:themeColor="text1"/>
          <w:sz w:val="24"/>
          <w:szCs w:val="24"/>
        </w:rPr>
      </w:pPr>
      <w:r w:rsidRPr="3AA87EA2" w:rsidR="678B97F7">
        <w:rPr>
          <w:rFonts w:ascii="Calibri" w:hAnsi="Calibri" w:eastAsia="Calibri" w:cs="Calibri" w:asciiTheme="minorAscii" w:hAnsiTheme="minorAscii" w:eastAsiaTheme="minorAscii" w:cstheme="minorAscii"/>
          <w:color w:val="000000" w:themeColor="text1" w:themeTint="FF" w:themeShade="FF"/>
          <w:sz w:val="24"/>
          <w:szCs w:val="24"/>
        </w:rPr>
        <w:t xml:space="preserve">Do tables avoid using merged cells? </w:t>
      </w:r>
      <w:hyperlink r:id="R47fb7ae4d0414237">
        <w:r w:rsidRPr="3AA87EA2" w:rsidR="165DA605">
          <w:rPr>
            <w:rStyle w:val="Hyperlink"/>
            <w:rFonts w:ascii="Calibri" w:hAnsi="Calibri" w:eastAsia="Calibri" w:cs="Calibri" w:asciiTheme="minorAscii" w:hAnsiTheme="minorAscii" w:eastAsiaTheme="minorAscii" w:cstheme="minorAscii"/>
            <w:sz w:val="24"/>
            <w:szCs w:val="24"/>
          </w:rPr>
          <w:t>1.3.1</w:t>
        </w:r>
      </w:hyperlink>
    </w:p>
    <w:p w:rsidR="3B4B310C" w:rsidP="3AA87EA2" w:rsidRDefault="3B4B310C" w14:paraId="7AA3DED0" w14:textId="7846014F">
      <w:pPr>
        <w:pStyle w:val="ListParagraph"/>
        <w:spacing w:after="0" w:line="257" w:lineRule="auto"/>
        <w:rPr>
          <w:rFonts w:ascii="Calibri" w:hAnsi="Calibri" w:eastAsia="Calibri" w:cs="Calibri" w:asciiTheme="minorAscii" w:hAnsiTheme="minorAscii" w:eastAsiaTheme="minorAscii" w:cstheme="minorAscii"/>
          <w:color w:val="000000" w:themeColor="text1" w:themeTint="FF" w:themeShade="FF"/>
          <w:sz w:val="24"/>
          <w:szCs w:val="24"/>
        </w:rPr>
      </w:pPr>
      <w:r w:rsidRPr="3AA87EA2" w:rsidR="4349284F">
        <w:rPr>
          <w:rFonts w:ascii="Calibri" w:hAnsi="Calibri" w:eastAsia="Calibri" w:cs="Calibri" w:asciiTheme="minorAscii" w:hAnsiTheme="minorAscii" w:eastAsiaTheme="minorAscii" w:cstheme="minorAscii"/>
          <w:color w:val="000000" w:themeColor="text1" w:themeTint="FF" w:themeShade="FF"/>
          <w:sz w:val="24"/>
          <w:szCs w:val="24"/>
        </w:rPr>
        <w:t>Are tables only used to organize data with a logical relationship rather than being used for layout structure or organization?</w:t>
      </w:r>
      <w:r w:rsidRPr="3AA87EA2" w:rsidR="335E16BC">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3f4002c9462b4c48">
        <w:r w:rsidRPr="3AA87EA2" w:rsidR="335E16BC">
          <w:rPr>
            <w:rStyle w:val="Hyperlink"/>
            <w:rFonts w:ascii="Calibri" w:hAnsi="Calibri" w:eastAsia="Calibri" w:cs="Calibri" w:asciiTheme="minorAscii" w:hAnsiTheme="minorAscii" w:eastAsiaTheme="minorAscii" w:cstheme="minorAscii"/>
            <w:sz w:val="24"/>
            <w:szCs w:val="24"/>
          </w:rPr>
          <w:t>1.3.1</w:t>
        </w:r>
      </w:hyperlink>
    </w:p>
    <w:p w:rsidR="66A0B673" w:rsidP="3AA87EA2" w:rsidRDefault="66A0B673" w14:paraId="28B185F7" w14:textId="72B2A01E">
      <w:pPr>
        <w:pStyle w:val="ListParagraph"/>
        <w:spacing w:after="0" w:line="257" w:lineRule="auto"/>
        <w:rPr>
          <w:rFonts w:ascii="Calibri" w:hAnsi="Calibri" w:eastAsia="Calibri" w:cs="Calibri" w:asciiTheme="minorAscii" w:hAnsiTheme="minorAscii" w:eastAsiaTheme="minorAscii" w:cstheme="minorAscii"/>
          <w:noProof w:val="0"/>
          <w:sz w:val="24"/>
          <w:szCs w:val="24"/>
          <w:lang w:val="en-US"/>
        </w:rPr>
      </w:pPr>
      <w:r w:rsidRPr="3AA87EA2" w:rsidR="66A0B673">
        <w:rPr>
          <w:rFonts w:ascii="Calibri" w:hAnsi="Calibri" w:eastAsia="Calibri" w:cs="Calibri" w:asciiTheme="minorAscii" w:hAnsiTheme="minorAscii" w:eastAsiaTheme="minorAscii" w:cstheme="minorAscii"/>
          <w:noProof w:val="0"/>
          <w:sz w:val="24"/>
          <w:szCs w:val="24"/>
          <w:lang w:val="en-US"/>
        </w:rPr>
        <w:t>Format tables so that the first (header) row an</w:t>
      </w:r>
      <w:r w:rsidRPr="3AA87EA2" w:rsidR="66A0B673">
        <w:rPr>
          <w:rFonts w:ascii="Calibri" w:hAnsi="Calibri" w:eastAsia="Calibri" w:cs="Calibri" w:asciiTheme="minorAscii" w:hAnsiTheme="minorAscii" w:eastAsiaTheme="minorAscii" w:cstheme="minorAscii"/>
          <w:noProof w:val="0"/>
          <w:sz w:val="24"/>
          <w:szCs w:val="24"/>
          <w:lang w:val="en-US"/>
        </w:rPr>
        <w:t xml:space="preserve">d </w:t>
      </w:r>
      <w:r w:rsidRPr="3AA87EA2" w:rsidR="6E3AD651">
        <w:rPr>
          <w:rFonts w:ascii="Calibri" w:hAnsi="Calibri" w:eastAsia="Calibri" w:cs="Calibri" w:asciiTheme="minorAscii" w:hAnsiTheme="minorAscii" w:eastAsiaTheme="minorAscii" w:cstheme="minorAscii"/>
          <w:noProof w:val="0"/>
          <w:sz w:val="24"/>
          <w:szCs w:val="24"/>
          <w:lang w:val="en-US"/>
        </w:rPr>
        <w:t xml:space="preserve">the first </w:t>
      </w:r>
      <w:r w:rsidRPr="3AA87EA2" w:rsidR="66A0B673">
        <w:rPr>
          <w:rFonts w:ascii="Calibri" w:hAnsi="Calibri" w:eastAsia="Calibri" w:cs="Calibri" w:asciiTheme="minorAscii" w:hAnsiTheme="minorAscii" w:eastAsiaTheme="minorAscii" w:cstheme="minorAscii"/>
          <w:noProof w:val="0"/>
          <w:sz w:val="24"/>
          <w:szCs w:val="24"/>
          <w:lang w:val="en-US"/>
        </w:rPr>
        <w:t>col</w:t>
      </w:r>
      <w:r w:rsidRPr="3AA87EA2" w:rsidR="66A0B673">
        <w:rPr>
          <w:rFonts w:ascii="Calibri" w:hAnsi="Calibri" w:eastAsia="Calibri" w:cs="Calibri" w:asciiTheme="minorAscii" w:hAnsiTheme="minorAscii" w:eastAsiaTheme="minorAscii" w:cstheme="minorAscii"/>
          <w:noProof w:val="0"/>
          <w:sz w:val="24"/>
          <w:szCs w:val="24"/>
          <w:lang w:val="en-US"/>
        </w:rPr>
        <w:t xml:space="preserve">umn (if applicable) </w:t>
      </w:r>
      <w:r w:rsidRPr="3AA87EA2" w:rsidR="66A0B673">
        <w:rPr>
          <w:rFonts w:ascii="Calibri" w:hAnsi="Calibri" w:eastAsia="Calibri" w:cs="Calibri" w:asciiTheme="minorAscii" w:hAnsiTheme="minorAscii" w:eastAsiaTheme="minorAscii" w:cstheme="minorAscii"/>
          <w:noProof w:val="0"/>
          <w:sz w:val="24"/>
          <w:szCs w:val="24"/>
          <w:lang w:val="en-US"/>
        </w:rPr>
        <w:t>contain</w:t>
      </w:r>
      <w:r w:rsidRPr="3AA87EA2" w:rsidR="66A0B673">
        <w:rPr>
          <w:rFonts w:ascii="Calibri" w:hAnsi="Calibri" w:eastAsia="Calibri" w:cs="Calibri" w:asciiTheme="minorAscii" w:hAnsiTheme="minorAscii" w:eastAsiaTheme="minorAscii" w:cstheme="minorAscii"/>
          <w:noProof w:val="0"/>
          <w:sz w:val="24"/>
          <w:szCs w:val="24"/>
          <w:lang w:val="en-US"/>
        </w:rPr>
        <w:t xml:space="preserve"> meaningful labels, and each </w:t>
      </w:r>
      <w:bookmarkStart w:name="_Int_PrHU8BIA" w:id="913698381"/>
      <w:r w:rsidRPr="3AA87EA2" w:rsidR="66A0B673">
        <w:rPr>
          <w:rFonts w:ascii="Calibri" w:hAnsi="Calibri" w:eastAsia="Calibri" w:cs="Calibri" w:asciiTheme="minorAscii" w:hAnsiTheme="minorAscii" w:eastAsiaTheme="minorAscii" w:cstheme="minorAscii"/>
          <w:noProof w:val="0"/>
          <w:sz w:val="24"/>
          <w:szCs w:val="24"/>
          <w:lang w:val="en-US"/>
        </w:rPr>
        <w:t>cell’s</w:t>
      </w:r>
      <w:bookmarkEnd w:id="913698381"/>
      <w:r w:rsidRPr="3AA87EA2" w:rsidR="66A0B673">
        <w:rPr>
          <w:rFonts w:ascii="Calibri" w:hAnsi="Calibri" w:eastAsia="Calibri" w:cs="Calibri" w:asciiTheme="minorAscii" w:hAnsiTheme="minorAscii" w:eastAsiaTheme="minorAscii" w:cstheme="minorAscii"/>
          <w:noProof w:val="0"/>
          <w:sz w:val="24"/>
          <w:szCs w:val="24"/>
          <w:lang w:val="en-US"/>
        </w:rPr>
        <w:t xml:space="preserve"> content depends on the intersection of those labels. If the table is just used for layout or organization, then table formatting should not be used.</w:t>
      </w:r>
    </w:p>
    <w:p w:rsidR="3E46888D" w:rsidP="3AA87EA2" w:rsidRDefault="3E46888D" w14:paraId="49F5E8EB" w14:textId="36BA79A1">
      <w:pPr>
        <w:pStyle w:val="ListParagraph"/>
        <w:spacing w:after="0" w:line="257" w:lineRule="auto"/>
        <w:rPr>
          <w:rFonts w:ascii="Calibri" w:hAnsi="Calibri" w:eastAsia="Calibri" w:cs="Calibri" w:asciiTheme="minorAscii" w:hAnsiTheme="minorAscii" w:eastAsiaTheme="minorAscii" w:cstheme="minorAscii"/>
          <w:noProof w:val="0"/>
          <w:sz w:val="24"/>
          <w:szCs w:val="24"/>
          <w:lang w:val="en-US"/>
        </w:rPr>
      </w:pPr>
      <w:r w:rsidRPr="3AA87EA2" w:rsidR="3E46888D">
        <w:rPr>
          <w:rFonts w:ascii="Calibri" w:hAnsi="Calibri" w:eastAsia="Calibri" w:cs="Calibri" w:asciiTheme="minorAscii" w:hAnsiTheme="minorAscii" w:eastAsiaTheme="minorAscii" w:cstheme="minorAscii"/>
          <w:noProof w:val="0"/>
          <w:sz w:val="24"/>
          <w:szCs w:val="24"/>
          <w:lang w:val="en-US"/>
        </w:rPr>
        <w:t xml:space="preserve">See this guide for more information on </w:t>
      </w:r>
      <w:r w:rsidRPr="3AA87EA2" w:rsidR="3E46888D">
        <w:rPr>
          <w:rFonts w:ascii="Calibri" w:hAnsi="Calibri" w:eastAsia="Calibri" w:cs="Calibri" w:asciiTheme="minorAscii" w:hAnsiTheme="minorAscii" w:eastAsiaTheme="minorAscii" w:cstheme="minorAscii"/>
          <w:noProof w:val="0"/>
          <w:sz w:val="24"/>
          <w:szCs w:val="24"/>
          <w:lang w:val="en-US"/>
        </w:rPr>
        <w:t>determining</w:t>
      </w:r>
      <w:r w:rsidRPr="3AA87EA2" w:rsidR="3E46888D">
        <w:rPr>
          <w:rFonts w:ascii="Calibri" w:hAnsi="Calibri" w:eastAsia="Calibri" w:cs="Calibri" w:asciiTheme="minorAscii" w:hAnsiTheme="minorAscii" w:eastAsiaTheme="minorAscii" w:cstheme="minorAscii"/>
          <w:noProof w:val="0"/>
          <w:sz w:val="24"/>
          <w:szCs w:val="24"/>
          <w:lang w:val="en-US"/>
        </w:rPr>
        <w:t xml:space="preserve"> </w:t>
      </w:r>
      <w:hyperlink r:id="R8cbc2adf529d4bce">
        <w:r w:rsidRPr="3AA87EA2" w:rsidR="3E46888D">
          <w:rPr>
            <w:rStyle w:val="Hyperlink"/>
            <w:rFonts w:ascii="Calibri" w:hAnsi="Calibri" w:eastAsia="Calibri" w:cs="Calibri" w:asciiTheme="minorAscii" w:hAnsiTheme="minorAscii" w:eastAsiaTheme="minorAscii" w:cstheme="minorAscii"/>
            <w:noProof w:val="0"/>
            <w:sz w:val="24"/>
            <w:szCs w:val="24"/>
            <w:lang w:val="en-US"/>
          </w:rPr>
          <w:t>appropriate vs</w:t>
        </w:r>
        <w:r w:rsidRPr="3AA87EA2" w:rsidR="3E46888D">
          <w:rPr>
            <w:rStyle w:val="Hyperlink"/>
            <w:rFonts w:ascii="Calibri" w:hAnsi="Calibri" w:eastAsia="Calibri" w:cs="Calibri" w:asciiTheme="minorAscii" w:hAnsiTheme="minorAscii" w:eastAsiaTheme="minorAscii" w:cstheme="minorAscii"/>
            <w:noProof w:val="0"/>
            <w:sz w:val="24"/>
            <w:szCs w:val="24"/>
            <w:lang w:val="en-US"/>
          </w:rPr>
          <w:t xml:space="preserve"> inappropriate use of tables</w:t>
        </w:r>
      </w:hyperlink>
      <w:r w:rsidRPr="3AA87EA2" w:rsidR="3E46888D">
        <w:rPr>
          <w:rFonts w:ascii="Calibri" w:hAnsi="Calibri" w:eastAsia="Calibri" w:cs="Calibri" w:asciiTheme="minorAscii" w:hAnsiTheme="minorAscii" w:eastAsiaTheme="minorAscii" w:cstheme="minorAscii"/>
          <w:noProof w:val="0"/>
          <w:sz w:val="24"/>
          <w:szCs w:val="24"/>
          <w:lang w:val="en-US"/>
        </w:rPr>
        <w:t>.</w:t>
      </w:r>
    </w:p>
    <w:p w:rsidR="395A50E4" w:rsidP="3AA87EA2" w:rsidRDefault="395A50E4" w14:paraId="1D8AB1C3" w14:textId="008B8A24">
      <w:pPr>
        <w:pStyle w:val="ListParagraph"/>
        <w:spacing w:after="0" w:line="257" w:lineRule="auto"/>
        <w:rPr>
          <w:rFonts w:ascii="Calibri" w:hAnsi="Calibri" w:eastAsia="Calibri" w:cs="Calibri" w:asciiTheme="minorAscii" w:hAnsiTheme="minorAscii" w:eastAsiaTheme="minorAscii" w:cstheme="minorAscii"/>
          <w:sz w:val="24"/>
          <w:szCs w:val="24"/>
        </w:rPr>
      </w:pPr>
      <w:r w:rsidRPr="3AA87EA2" w:rsidR="1FFF4A1E">
        <w:rPr>
          <w:rFonts w:ascii="Calibri" w:hAnsi="Calibri" w:eastAsia="Calibri" w:cs="Calibri" w:asciiTheme="minorAscii" w:hAnsiTheme="minorAscii" w:eastAsiaTheme="minorAscii" w:cstheme="minorAscii"/>
          <w:color w:val="000000" w:themeColor="text1" w:themeTint="FF" w:themeShade="FF"/>
          <w:sz w:val="24"/>
          <w:szCs w:val="24"/>
        </w:rPr>
        <w:t>Do tables avoid having any empty data cells</w:t>
      </w:r>
      <w:r w:rsidRPr="3AA87EA2" w:rsidR="1FFF4A1E">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e0b0a629dd36441c">
        <w:r w:rsidRPr="3AA87EA2" w:rsidR="1EF48122">
          <w:rPr>
            <w:rStyle w:val="Hyperlink"/>
            <w:rFonts w:ascii="Calibri" w:hAnsi="Calibri" w:eastAsia="Calibri" w:cs="Calibri" w:asciiTheme="minorAscii" w:hAnsiTheme="minorAscii" w:eastAsiaTheme="minorAscii" w:cstheme="minorAscii"/>
            <w:sz w:val="24"/>
            <w:szCs w:val="24"/>
          </w:rPr>
          <w:t>1.3.2</w:t>
        </w:r>
      </w:hyperlink>
    </w:p>
    <w:p w:rsidR="3CA8D904" w:rsidP="3AA87EA2" w:rsidRDefault="3CA8D904" w14:paraId="5F04EB86" w14:textId="4C988BEC">
      <w:pPr>
        <w:pStyle w:val="ListParagraph"/>
        <w:spacing w:after="0" w:line="257" w:lineRule="auto"/>
        <w:ind/>
        <w:rPr>
          <w:rFonts w:ascii="Calibri" w:hAnsi="Calibri" w:eastAsia="Calibri" w:cs="Calibri" w:asciiTheme="minorAscii" w:hAnsiTheme="minorAscii" w:eastAsiaTheme="minorAscii" w:cstheme="minorAscii"/>
          <w:noProof w:val="0"/>
          <w:sz w:val="24"/>
          <w:szCs w:val="24"/>
          <w:lang w:val="en-US"/>
        </w:rPr>
      </w:pPr>
      <w:r w:rsidRPr="3AA87EA2" w:rsidR="2CB619BF">
        <w:rPr>
          <w:rFonts w:ascii="Calibri" w:hAnsi="Calibri" w:eastAsia="Calibri" w:cs="Calibri" w:asciiTheme="minorAscii" w:hAnsiTheme="minorAscii" w:eastAsiaTheme="minorAscii" w:cstheme="minorAscii"/>
          <w:noProof w:val="0"/>
          <w:sz w:val="24"/>
          <w:szCs w:val="24"/>
          <w:lang w:val="en-US"/>
        </w:rPr>
        <w:t xml:space="preserve">In empty cells, put a dash or write NA, no data, not applicable, or no value. If you do not want sighted users to see </w:t>
      </w:r>
      <w:r w:rsidRPr="3AA87EA2" w:rsidR="22C5C966">
        <w:rPr>
          <w:rFonts w:ascii="Calibri" w:hAnsi="Calibri" w:eastAsia="Calibri" w:cs="Calibri" w:asciiTheme="minorAscii" w:hAnsiTheme="minorAscii" w:eastAsiaTheme="minorAscii" w:cstheme="minorAscii"/>
          <w:noProof w:val="0"/>
          <w:sz w:val="24"/>
          <w:szCs w:val="24"/>
          <w:lang w:val="en-US"/>
        </w:rPr>
        <w:t>it,</w:t>
      </w:r>
      <w:r w:rsidRPr="3AA87EA2" w:rsidR="2CB619BF">
        <w:rPr>
          <w:rFonts w:ascii="Calibri" w:hAnsi="Calibri" w:eastAsia="Calibri" w:cs="Calibri" w:asciiTheme="minorAscii" w:hAnsiTheme="minorAscii" w:eastAsiaTheme="minorAscii" w:cstheme="minorAscii"/>
          <w:noProof w:val="0"/>
          <w:sz w:val="24"/>
          <w:szCs w:val="24"/>
          <w:lang w:val="en-US"/>
        </w:rPr>
        <w:t xml:space="preserve"> you can change the text in the cell to the same color as the background.</w:t>
      </w:r>
    </w:p>
    <w:p w:rsidR="51DA8A44" w:rsidP="3AA87EA2" w:rsidRDefault="796831D5" w14:paraId="1F7329FD" w14:textId="6B255C56">
      <w:pPr>
        <w:pStyle w:val="Heading3"/>
        <w:pBdr>
          <w:bottom w:val="dotted" w:color="000000" w:sz="4" w:space="4"/>
        </w:pBdr>
        <w:rPr>
          <w:rFonts w:ascii="Calibri" w:hAnsi="Calibri" w:eastAsia="Calibri" w:cs="Calibri" w:asciiTheme="minorAscii" w:hAnsiTheme="minorAscii" w:eastAsiaTheme="minorAscii" w:cstheme="minorAscii"/>
        </w:rPr>
      </w:pPr>
      <w:r w:rsidRPr="3AA87EA2" w:rsidR="6D00D55C">
        <w:rPr>
          <w:rFonts w:ascii="Calibri" w:hAnsi="Calibri" w:eastAsia="Calibri" w:cs="Calibri" w:asciiTheme="minorAscii" w:hAnsiTheme="minorAscii" w:eastAsiaTheme="minorAscii" w:cstheme="minorAscii"/>
        </w:rPr>
        <w:t>Supplements</w:t>
      </w:r>
    </w:p>
    <w:p w:rsidR="15C08856" w:rsidP="3AA87EA2" w:rsidRDefault="109B1C27" w14:paraId="188517A9" w14:textId="06427DDB">
      <w:pPr>
        <w:pStyle w:val="ListParagraph"/>
        <w:rPr>
          <w:rFonts w:ascii="Calibri" w:hAnsi="Calibri" w:eastAsia="Calibri" w:cs="Calibri" w:asciiTheme="minorAscii" w:hAnsiTheme="minorAscii" w:eastAsiaTheme="minorAscii" w:cstheme="minorAscii"/>
          <w:color w:val="000000" w:themeColor="text1"/>
          <w:sz w:val="24"/>
          <w:szCs w:val="24"/>
        </w:rPr>
      </w:pPr>
      <w:r w:rsidRPr="3AA87EA2" w:rsidR="6A730245">
        <w:rPr>
          <w:rFonts w:ascii="Calibri" w:hAnsi="Calibri" w:eastAsia="Calibri" w:cs="Calibri" w:asciiTheme="minorAscii" w:hAnsiTheme="minorAscii" w:eastAsiaTheme="minorAscii" w:cstheme="minorAscii"/>
          <w:color w:val="000000" w:themeColor="text1" w:themeTint="FF" w:themeShade="FF"/>
          <w:sz w:val="24"/>
          <w:szCs w:val="24"/>
        </w:rPr>
        <w:t>Are</w:t>
      </w:r>
      <w:r w:rsidRPr="3AA87EA2" w:rsidR="6A730245">
        <w:rPr>
          <w:rFonts w:ascii="Calibri" w:hAnsi="Calibri" w:eastAsia="Calibri" w:cs="Calibri" w:asciiTheme="minorAscii" w:hAnsiTheme="minorAscii" w:eastAsiaTheme="minorAscii" w:cstheme="minorAscii"/>
          <w:color w:val="000000" w:themeColor="text1" w:themeTint="FF" w:themeShade="FF"/>
          <w:sz w:val="24"/>
          <w:szCs w:val="24"/>
        </w:rPr>
        <w:t xml:space="preserve"> the font type and size adjustable (</w:t>
      </w:r>
      <w:r w:rsidRPr="3AA87EA2" w:rsidR="6A730245">
        <w:rPr>
          <w:rFonts w:ascii="Calibri" w:hAnsi="Calibri" w:eastAsia="Calibri" w:cs="Calibri" w:asciiTheme="minorAscii" w:hAnsiTheme="minorAscii" w:eastAsiaTheme="minorAscii" w:cstheme="minorAscii"/>
          <w:color w:val="000000" w:themeColor="text1" w:themeTint="FF" w:themeShade="FF"/>
          <w:sz w:val="24"/>
          <w:szCs w:val="24"/>
        </w:rPr>
        <w:t>i</w:t>
      </w:r>
      <w:r w:rsidRPr="3AA87EA2" w:rsidR="35E1C2EB">
        <w:rPr>
          <w:rFonts w:ascii="Calibri" w:hAnsi="Calibri" w:eastAsia="Calibri" w:cs="Calibri" w:asciiTheme="minorAscii" w:hAnsiTheme="minorAscii" w:eastAsiaTheme="minorAscii" w:cstheme="minorAscii"/>
          <w:color w:val="000000" w:themeColor="text1" w:themeTint="FF" w:themeShade="FF"/>
          <w:sz w:val="24"/>
          <w:szCs w:val="24"/>
        </w:rPr>
        <w:t>.</w:t>
      </w:r>
      <w:r w:rsidRPr="3AA87EA2" w:rsidR="6A730245">
        <w:rPr>
          <w:rFonts w:ascii="Calibri" w:hAnsi="Calibri" w:eastAsia="Calibri" w:cs="Calibri" w:asciiTheme="minorAscii" w:hAnsiTheme="minorAscii" w:eastAsiaTheme="minorAscii" w:cstheme="minorAscii"/>
          <w:color w:val="000000" w:themeColor="text1" w:themeTint="FF" w:themeShade="FF"/>
          <w:sz w:val="24"/>
          <w:szCs w:val="24"/>
        </w:rPr>
        <w:t>e</w:t>
      </w:r>
      <w:r w:rsidRPr="3AA87EA2" w:rsidR="43E867AB">
        <w:rPr>
          <w:rFonts w:ascii="Calibri" w:hAnsi="Calibri" w:eastAsia="Calibri" w:cs="Calibri" w:asciiTheme="minorAscii" w:hAnsiTheme="minorAscii" w:eastAsiaTheme="minorAscii" w:cstheme="minorAscii"/>
          <w:color w:val="000000" w:themeColor="text1" w:themeTint="FF" w:themeShade="FF"/>
          <w:sz w:val="24"/>
          <w:szCs w:val="24"/>
        </w:rPr>
        <w:t>.</w:t>
      </w:r>
      <w:r w:rsidRPr="3AA87EA2" w:rsidR="6A730245">
        <w:rPr>
          <w:rFonts w:ascii="Calibri" w:hAnsi="Calibri" w:eastAsia="Calibri" w:cs="Calibri" w:asciiTheme="minorAscii" w:hAnsiTheme="minorAscii" w:eastAsiaTheme="minorAscii" w:cstheme="minorAscii"/>
          <w:color w:val="000000" w:themeColor="text1" w:themeTint="FF" w:themeShade="FF"/>
          <w:sz w:val="24"/>
          <w:szCs w:val="24"/>
        </w:rPr>
        <w:t>, is the file editab</w:t>
      </w:r>
      <w:r w:rsidRPr="3AA87EA2" w:rsidR="6A730245">
        <w:rPr>
          <w:rFonts w:ascii="Calibri" w:hAnsi="Calibri" w:eastAsia="Calibri" w:cs="Calibri" w:asciiTheme="minorAscii" w:hAnsiTheme="minorAscii" w:eastAsiaTheme="minorAscii" w:cstheme="minorAscii"/>
          <w:color w:val="000000" w:themeColor="text1" w:themeTint="FF" w:themeShade="FF"/>
          <w:sz w:val="24"/>
          <w:szCs w:val="24"/>
        </w:rPr>
        <w:t>le and n</w:t>
      </w:r>
      <w:r w:rsidRPr="3AA87EA2" w:rsidR="6A730245">
        <w:rPr>
          <w:rFonts w:ascii="Calibri" w:hAnsi="Calibri" w:eastAsia="Calibri" w:cs="Calibri" w:asciiTheme="minorAscii" w:hAnsiTheme="minorAscii" w:eastAsiaTheme="minorAscii" w:cstheme="minorAscii"/>
          <w:color w:val="000000" w:themeColor="text1" w:themeTint="FF" w:themeShade="FF"/>
          <w:sz w:val="24"/>
          <w:szCs w:val="24"/>
        </w:rPr>
        <w:t>ot ‘read-only’)?</w:t>
      </w:r>
      <w:r w:rsidRPr="3AA87EA2" w:rsidR="077391B1">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c7027017d25d4bec">
        <w:r w:rsidRPr="3AA87EA2" w:rsidR="46586FB7">
          <w:rPr>
            <w:rStyle w:val="Hyperlink"/>
            <w:rFonts w:ascii="Calibri" w:hAnsi="Calibri" w:eastAsia="Calibri" w:cs="Calibri" w:asciiTheme="minorAscii" w:hAnsiTheme="minorAscii" w:eastAsiaTheme="minorAscii" w:cstheme="minorAscii"/>
            <w:sz w:val="24"/>
            <w:szCs w:val="24"/>
          </w:rPr>
          <w:t>1.4.4</w:t>
        </w:r>
      </w:hyperlink>
      <w:r w:rsidRPr="3AA87EA2" w:rsidR="46586FB7">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02c53ccc298240b9">
        <w:r w:rsidRPr="3AA87EA2" w:rsidR="67495F46">
          <w:rPr>
            <w:rStyle w:val="Hyperlink"/>
            <w:rFonts w:ascii="Calibri" w:hAnsi="Calibri" w:eastAsia="Calibri" w:cs="Calibri" w:asciiTheme="minorAscii" w:hAnsiTheme="minorAscii" w:eastAsiaTheme="minorAscii" w:cstheme="minorAscii"/>
            <w:sz w:val="24"/>
            <w:szCs w:val="24"/>
          </w:rPr>
          <w:t>1.4.8</w:t>
        </w:r>
      </w:hyperlink>
      <w:r w:rsidRPr="3AA87EA2" w:rsidR="67495F46">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e3398d92cd834c3b">
        <w:r w:rsidRPr="3AA87EA2" w:rsidR="077391B1">
          <w:rPr>
            <w:rStyle w:val="Hyperlink"/>
            <w:rFonts w:ascii="Calibri" w:hAnsi="Calibri" w:eastAsia="Calibri" w:cs="Calibri" w:asciiTheme="minorAscii" w:hAnsiTheme="minorAscii" w:eastAsiaTheme="minorAscii" w:cstheme="minorAscii"/>
            <w:sz w:val="24"/>
            <w:szCs w:val="24"/>
          </w:rPr>
          <w:t>1.4.12</w:t>
        </w:r>
      </w:hyperlink>
    </w:p>
    <w:p w:rsidR="229D4F5C" w:rsidP="3AA87EA2" w:rsidRDefault="229D4F5C" w14:paraId="5F07FC50" w14:textId="7AD62782">
      <w:pPr>
        <w:pStyle w:val="ListParagraph"/>
        <w:rPr>
          <w:rFonts w:ascii="Calibri" w:hAnsi="Calibri" w:eastAsia="Calibri" w:cs="Calibri" w:asciiTheme="minorAscii" w:hAnsiTheme="minorAscii" w:eastAsiaTheme="minorAscii" w:cstheme="minorAscii"/>
          <w:color w:val="000000" w:themeColor="text1" w:themeTint="FF" w:themeShade="FF"/>
          <w:sz w:val="24"/>
          <w:szCs w:val="24"/>
        </w:rPr>
      </w:pPr>
      <w:r w:rsidRPr="3AA87EA2" w:rsidR="229D4F5C">
        <w:rPr>
          <w:rFonts w:ascii="Calibri" w:hAnsi="Calibri" w:eastAsia="Calibri" w:cs="Calibri" w:asciiTheme="minorAscii" w:hAnsiTheme="minorAscii" w:eastAsiaTheme="minorAscii" w:cstheme="minorAscii"/>
          <w:color w:val="000000" w:themeColor="text1" w:themeTint="FF" w:themeShade="FF"/>
          <w:sz w:val="24"/>
          <w:szCs w:val="24"/>
        </w:rPr>
        <w:t>Is the correct language set</w:t>
      </w:r>
      <w:r w:rsidRPr="3AA87EA2" w:rsidR="6DB52B25">
        <w:rPr>
          <w:rFonts w:ascii="Calibri" w:hAnsi="Calibri" w:eastAsia="Calibri" w:cs="Calibri" w:asciiTheme="minorAscii" w:hAnsiTheme="minorAscii" w:eastAsiaTheme="minorAscii" w:cstheme="minorAscii"/>
          <w:color w:val="000000" w:themeColor="text1" w:themeTint="FF" w:themeShade="FF"/>
          <w:sz w:val="24"/>
          <w:szCs w:val="24"/>
        </w:rPr>
        <w:t xml:space="preserve"> for</w:t>
      </w:r>
      <w:r w:rsidRPr="3AA87EA2" w:rsidR="229D4F5C">
        <w:rPr>
          <w:rFonts w:ascii="Calibri" w:hAnsi="Calibri" w:eastAsia="Calibri" w:cs="Calibri" w:asciiTheme="minorAscii" w:hAnsiTheme="minorAscii" w:eastAsiaTheme="minorAscii" w:cstheme="minorAscii"/>
          <w:color w:val="000000" w:themeColor="text1" w:themeTint="FF" w:themeShade="FF"/>
          <w:sz w:val="24"/>
          <w:szCs w:val="24"/>
        </w:rPr>
        <w:t xml:space="preserve"> the document? </w:t>
      </w:r>
      <w:hyperlink r:id="R084e40367e7341a7">
        <w:r w:rsidRPr="3AA87EA2" w:rsidR="229D4F5C">
          <w:rPr>
            <w:rStyle w:val="Hyperlink"/>
            <w:rFonts w:ascii="Calibri" w:hAnsi="Calibri" w:eastAsia="Calibri" w:cs="Calibri" w:asciiTheme="minorAscii" w:hAnsiTheme="minorAscii" w:eastAsiaTheme="minorAscii" w:cstheme="minorAscii"/>
            <w:sz w:val="24"/>
            <w:szCs w:val="24"/>
          </w:rPr>
          <w:t>3.1.1</w:t>
        </w:r>
      </w:hyperlink>
    </w:p>
    <w:p w:rsidR="18C60CBA" w:rsidP="3AA87EA2" w:rsidRDefault="18C60CBA" w14:paraId="0952D4F0" w14:textId="5BA06E47">
      <w:pPr>
        <w:pStyle w:val="ListParagraph"/>
        <w:rPr>
          <w:rFonts w:ascii="Calibri" w:hAnsi="Calibri" w:eastAsia="Calibri" w:cs="Calibri" w:asciiTheme="minorAscii" w:hAnsiTheme="minorAscii" w:eastAsiaTheme="minorAscii" w:cstheme="minorAscii"/>
          <w:color w:val="000000" w:themeColor="text1" w:themeTint="FF" w:themeShade="FF"/>
          <w:sz w:val="24"/>
          <w:szCs w:val="24"/>
        </w:rPr>
      </w:pPr>
      <w:r w:rsidRPr="3AA87EA2" w:rsidR="18C60CBA">
        <w:rPr>
          <w:rFonts w:ascii="Calibri" w:hAnsi="Calibri" w:eastAsia="Calibri" w:cs="Calibri" w:asciiTheme="minorAscii" w:hAnsiTheme="minorAscii" w:eastAsiaTheme="minorAscii" w:cstheme="minorAscii"/>
          <w:color w:val="000000" w:themeColor="text1" w:themeTint="FF" w:themeShade="FF"/>
          <w:sz w:val="24"/>
          <w:szCs w:val="24"/>
        </w:rPr>
        <w:t xml:space="preserve">The </w:t>
      </w:r>
      <w:r w:rsidRPr="3AA87EA2" w:rsidR="4796F0EA">
        <w:rPr>
          <w:rFonts w:ascii="Calibri" w:hAnsi="Calibri" w:eastAsia="Calibri" w:cs="Calibri" w:asciiTheme="minorAscii" w:hAnsiTheme="minorAscii" w:eastAsiaTheme="minorAscii" w:cstheme="minorAscii"/>
          <w:color w:val="000000" w:themeColor="text1" w:themeTint="FF" w:themeShade="FF"/>
          <w:sz w:val="24"/>
          <w:szCs w:val="24"/>
        </w:rPr>
        <w:t>program</w:t>
      </w:r>
      <w:r w:rsidRPr="3AA87EA2" w:rsidR="2E1F0FEA">
        <w:rPr>
          <w:rFonts w:ascii="Calibri" w:hAnsi="Calibri" w:eastAsia="Calibri" w:cs="Calibri" w:asciiTheme="minorAscii" w:hAnsiTheme="minorAscii" w:eastAsiaTheme="minorAscii" w:cstheme="minorAscii"/>
          <w:color w:val="000000" w:themeColor="text1" w:themeTint="FF" w:themeShade="FF"/>
          <w:sz w:val="24"/>
          <w:szCs w:val="24"/>
        </w:rPr>
        <w:t xml:space="preserve"> may</w:t>
      </w:r>
      <w:r w:rsidRPr="3AA87EA2" w:rsidR="4796F0EA">
        <w:rPr>
          <w:rFonts w:ascii="Calibri" w:hAnsi="Calibri" w:eastAsia="Calibri" w:cs="Calibri" w:asciiTheme="minorAscii" w:hAnsiTheme="minorAscii" w:eastAsiaTheme="minorAscii" w:cstheme="minorAscii"/>
          <w:color w:val="000000" w:themeColor="text1" w:themeTint="FF" w:themeShade="FF"/>
          <w:sz w:val="24"/>
          <w:szCs w:val="24"/>
        </w:rPr>
        <w:t xml:space="preserve"> default to English or will detect the language used. </w:t>
      </w:r>
      <w:r w:rsidRPr="3AA87EA2" w:rsidR="53FBE41A">
        <w:rPr>
          <w:rFonts w:ascii="Calibri" w:hAnsi="Calibri" w:eastAsia="Calibri" w:cs="Calibri" w:asciiTheme="minorAscii" w:hAnsiTheme="minorAscii" w:eastAsiaTheme="minorAscii" w:cstheme="minorAscii"/>
          <w:color w:val="000000" w:themeColor="text1" w:themeTint="FF" w:themeShade="FF"/>
          <w:sz w:val="24"/>
          <w:szCs w:val="24"/>
        </w:rPr>
        <w:t>If the correct language is consistently being used in a program, you do not need to check this each time you create a document.</w:t>
      </w:r>
      <w:r w:rsidRPr="3AA87EA2" w:rsidR="309DDCAD">
        <w:rPr>
          <w:rFonts w:ascii="Calibri" w:hAnsi="Calibri" w:eastAsia="Calibri" w:cs="Calibri" w:asciiTheme="minorAscii" w:hAnsiTheme="minorAscii" w:eastAsiaTheme="minorAscii" w:cstheme="minorAscii"/>
          <w:color w:val="000000" w:themeColor="text1" w:themeTint="FF" w:themeShade="FF"/>
          <w:sz w:val="24"/>
          <w:szCs w:val="24"/>
        </w:rPr>
        <w:t xml:space="preserve"> </w:t>
      </w:r>
    </w:p>
    <w:p w:rsidR="15C08856" w:rsidP="3AA87EA2" w:rsidRDefault="725C6FB7" w14:paraId="45B103C7" w14:textId="05845D07">
      <w:pPr>
        <w:pStyle w:val="ListParagraph"/>
        <w:rPr>
          <w:rFonts w:ascii="Calibri" w:hAnsi="Calibri" w:eastAsia="Calibri" w:cs="Calibri" w:asciiTheme="minorAscii" w:hAnsiTheme="minorAscii" w:eastAsiaTheme="minorAscii" w:cstheme="minorAscii"/>
          <w:color w:val="000000" w:themeColor="text1"/>
          <w:sz w:val="24"/>
          <w:szCs w:val="24"/>
        </w:rPr>
      </w:pPr>
      <w:r w:rsidRPr="3AA87EA2" w:rsidR="4CD687C8">
        <w:rPr>
          <w:rFonts w:ascii="Calibri" w:hAnsi="Calibri" w:eastAsia="Calibri" w:cs="Calibri" w:asciiTheme="minorAscii" w:hAnsiTheme="minorAscii" w:eastAsiaTheme="minorAscii" w:cstheme="minorAscii"/>
          <w:color w:val="000000" w:themeColor="text1" w:themeTint="FF" w:themeShade="FF"/>
        </w:rPr>
        <w:t>Is there sufficient color contrast?</w:t>
      </w:r>
      <w:r w:rsidRPr="3AA87EA2" w:rsidR="0EC21EC4">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3092495d10824545">
        <w:r w:rsidRPr="3AA87EA2" w:rsidR="0EC21EC4">
          <w:rPr>
            <w:rStyle w:val="Hyperlink"/>
            <w:rFonts w:ascii="Calibri" w:hAnsi="Calibri" w:eastAsia="Calibri" w:cs="Calibri" w:asciiTheme="minorAscii" w:hAnsiTheme="minorAscii" w:eastAsiaTheme="minorAscii" w:cstheme="minorAscii"/>
            <w:sz w:val="24"/>
            <w:szCs w:val="24"/>
          </w:rPr>
          <w:t>1.4.3</w:t>
        </w:r>
      </w:hyperlink>
      <w:r w:rsidRPr="3AA87EA2" w:rsidR="0EC21EC4">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3c885a91ca8247fd">
        <w:r w:rsidRPr="3AA87EA2" w:rsidR="0EC21EC4">
          <w:rPr>
            <w:rStyle w:val="Hyperlink"/>
            <w:rFonts w:ascii="Calibri" w:hAnsi="Calibri" w:eastAsia="Calibri" w:cs="Calibri" w:asciiTheme="minorAscii" w:hAnsiTheme="minorAscii" w:eastAsiaTheme="minorAscii" w:cstheme="minorAscii"/>
            <w:sz w:val="24"/>
            <w:szCs w:val="24"/>
          </w:rPr>
          <w:t>1.4.11</w:t>
        </w:r>
      </w:hyperlink>
    </w:p>
    <w:p w:rsidR="3092CA6D" w:rsidP="3AA87EA2" w:rsidRDefault="3092CA6D" w14:paraId="0A55AAAC" w14:textId="02007D50">
      <w:pPr>
        <w:pStyle w:val="ListParagraph"/>
        <w:rPr>
          <w:noProof w:val="0"/>
          <w:lang w:val="en-US"/>
          <w:rPrChange w:author="" w16du:dateUtc="2025-05-12T20:19:00Z" w:id="382764942"/>
        </w:rPr>
      </w:pPr>
      <w:r w:rsidRPr="3AA87EA2" w:rsidR="3092CA6D">
        <w:rPr>
          <w:noProof w:val="0"/>
          <w:lang w:val="en-US"/>
        </w:rPr>
        <w:t>If you plan to use colors within your content, be sure there is sufficient contrast between text colors and background colors</w:t>
      </w:r>
      <w:r w:rsidRPr="3AA87EA2" w:rsidR="22CBEA64">
        <w:rPr>
          <w:noProof w:val="0"/>
          <w:lang w:val="en-US"/>
        </w:rPr>
        <w:t>, as well as within visual elements such as images and graphs.</w:t>
      </w:r>
    </w:p>
    <w:p w:rsidR="00795861" w:rsidP="3AA87EA2" w:rsidRDefault="00795861" w14:paraId="79CD0359" w14:textId="262A3167">
      <w:pPr>
        <w:pStyle w:val="ListParagraph"/>
        <w:rPr>
          <w:rFonts w:ascii="Calibri" w:hAnsi="Calibri" w:eastAsia="Calibri" w:cs="Calibri" w:asciiTheme="minorAscii" w:hAnsiTheme="minorAscii" w:eastAsiaTheme="minorAscii" w:cstheme="minorAscii"/>
        </w:rPr>
      </w:pPr>
      <w:r w:rsidRPr="3AA87EA2" w:rsidR="6C55500A">
        <w:rPr>
          <w:rFonts w:ascii="Calibri" w:hAnsi="Calibri" w:eastAsia="Calibri" w:cs="Calibri" w:asciiTheme="minorAscii" w:hAnsiTheme="minorAscii" w:eastAsiaTheme="minorAscii" w:cstheme="minorAscii"/>
        </w:rPr>
        <w:t>Text</w:t>
      </w:r>
      <w:r w:rsidRPr="3AA87EA2" w:rsidR="6C55500A">
        <w:rPr>
          <w:rFonts w:ascii="Calibri" w:hAnsi="Calibri" w:eastAsia="Calibri" w:cs="Calibri" w:asciiTheme="minorAscii" w:hAnsiTheme="minorAscii" w:eastAsiaTheme="minorAscii" w:cstheme="minorAscii"/>
        </w:rPr>
        <w:t xml:space="preserve"> must have</w:t>
      </w:r>
      <w:r w:rsidRPr="3AA87EA2" w:rsidR="6C55500A">
        <w:rPr>
          <w:rFonts w:ascii="Calibri" w:hAnsi="Calibri" w:eastAsia="Calibri" w:cs="Calibri" w:asciiTheme="minorAscii" w:hAnsiTheme="minorAscii" w:eastAsiaTheme="minorAscii" w:cstheme="minorAscii"/>
        </w:rPr>
        <w:t xml:space="preserve"> a contrast ratio of </w:t>
      </w:r>
      <w:r w:rsidRPr="3AA87EA2" w:rsidR="6C55500A">
        <w:rPr>
          <w:rFonts w:ascii="Calibri" w:hAnsi="Calibri" w:eastAsia="Calibri" w:cs="Calibri" w:asciiTheme="minorAscii" w:hAnsiTheme="minorAscii" w:eastAsiaTheme="minorAscii" w:cstheme="minorAscii"/>
        </w:rPr>
        <w:t xml:space="preserve">at least </w:t>
      </w:r>
      <w:r w:rsidRPr="3AA87EA2" w:rsidR="6C55500A">
        <w:rPr>
          <w:rFonts w:ascii="Calibri" w:hAnsi="Calibri" w:eastAsia="Calibri" w:cs="Calibri" w:asciiTheme="minorAscii" w:hAnsiTheme="minorAscii" w:eastAsiaTheme="minorAscii" w:cstheme="minorAscii"/>
        </w:rPr>
        <w:t xml:space="preserve">4.5 to 1. Large text can be a 3 to 1 ratio if </w:t>
      </w:r>
      <w:r w:rsidRPr="3AA87EA2" w:rsidR="6C55500A">
        <w:rPr>
          <w:rFonts w:ascii="Calibri" w:hAnsi="Calibri" w:eastAsia="Calibri" w:cs="Calibri" w:asciiTheme="minorAscii" w:hAnsiTheme="minorAscii" w:eastAsiaTheme="minorAscii" w:cstheme="minorAscii"/>
        </w:rPr>
        <w:t>it’s</w:t>
      </w:r>
      <w:r w:rsidRPr="3AA87EA2" w:rsidR="6C55500A">
        <w:rPr>
          <w:rFonts w:ascii="Calibri" w:hAnsi="Calibri" w:eastAsia="Calibri" w:cs="Calibri" w:asciiTheme="minorAscii" w:hAnsiTheme="minorAscii" w:eastAsiaTheme="minorAscii" w:cstheme="minorAscii"/>
        </w:rPr>
        <w:t xml:space="preserve"> over 24px, or bold and over 19px.</w:t>
      </w:r>
    </w:p>
    <w:p w:rsidR="00076B63" w:rsidP="3AA87EA2" w:rsidRDefault="00062F33" w14:paraId="44A8040D" w14:textId="45167B28">
      <w:pPr>
        <w:pStyle w:val="ListParagraph"/>
        <w:rPr>
          <w:rFonts w:ascii="Calibri" w:hAnsi="Calibri" w:eastAsia="Calibri" w:cs="Calibri" w:asciiTheme="minorAscii" w:hAnsiTheme="minorAscii" w:eastAsiaTheme="minorAscii" w:cstheme="minorAscii"/>
        </w:rPr>
      </w:pPr>
      <w:r w:rsidRPr="3AA87EA2" w:rsidR="7EF9616C">
        <w:rPr>
          <w:rFonts w:ascii="Calibri" w:hAnsi="Calibri" w:eastAsia="Calibri" w:cs="Calibri" w:asciiTheme="minorAscii" w:hAnsiTheme="minorAscii" w:eastAsiaTheme="minorAscii" w:cstheme="minorAscii"/>
        </w:rPr>
        <w:t>Usable components like form fields and buttons, and graphics like pie charts and line graphs must have a ratio of 3 to 1.</w:t>
      </w:r>
    </w:p>
    <w:p w:rsidR="2FD00758" w:rsidP="3AA87EA2" w:rsidRDefault="2FD00758" w14:paraId="11232EB7" w14:textId="6BC29232">
      <w:pPr>
        <w:pStyle w:val="ListParagraph"/>
        <w:rPr>
          <w:rFonts w:ascii="Calibri" w:hAnsi="Calibri" w:eastAsia="Calibri" w:cs="Calibri" w:asciiTheme="minorAscii" w:hAnsiTheme="minorAscii" w:eastAsiaTheme="minorAscii" w:cstheme="minorAscii"/>
          <w:color w:val="000000" w:themeColor="text1" w:themeTint="FF" w:themeShade="FF"/>
          <w:sz w:val="22"/>
          <w:szCs w:val="22"/>
        </w:rPr>
      </w:pPr>
      <w:r w:rsidRPr="3AA87EA2" w:rsidR="2FD00758">
        <w:rPr>
          <w:rFonts w:ascii="Calibri" w:hAnsi="Calibri" w:eastAsia="Calibri" w:cs="Calibri" w:asciiTheme="minorAscii" w:hAnsiTheme="minorAscii" w:eastAsiaTheme="minorAscii" w:cstheme="minorAscii"/>
          <w:color w:val="000000" w:themeColor="text1" w:themeTint="FF" w:themeShade="FF"/>
        </w:rPr>
        <w:t xml:space="preserve">The accessibility checker does not necessarily catch all color contrast issues. Online color contrast checkers, such as </w:t>
      </w:r>
      <w:hyperlink r:id="R567adbeb3fad42b0">
        <w:r w:rsidRPr="3AA87EA2" w:rsidR="2FD00758">
          <w:rPr>
            <w:rStyle w:val="Hyperlink"/>
            <w:rFonts w:ascii="Calibri" w:hAnsi="Calibri" w:eastAsia="Calibri" w:cs="Calibri" w:asciiTheme="minorAscii" w:hAnsiTheme="minorAscii" w:eastAsiaTheme="minorAscii" w:cstheme="minorAscii"/>
          </w:rPr>
          <w:t>WebAIM's contrast checker,</w:t>
        </w:r>
      </w:hyperlink>
      <w:r w:rsidRPr="3AA87EA2" w:rsidR="2FD00758">
        <w:rPr>
          <w:rFonts w:ascii="Calibri" w:hAnsi="Calibri" w:eastAsia="Calibri" w:cs="Calibri" w:asciiTheme="minorAscii" w:hAnsiTheme="minorAscii" w:eastAsiaTheme="minorAscii" w:cstheme="minorAscii"/>
          <w:color w:val="000000" w:themeColor="text1" w:themeTint="FF" w:themeShade="FF"/>
        </w:rPr>
        <w:t xml:space="preserve"> can help you </w:t>
      </w:r>
      <w:r w:rsidRPr="3AA87EA2" w:rsidR="2FD00758">
        <w:rPr>
          <w:rFonts w:ascii="Calibri" w:hAnsi="Calibri" w:eastAsia="Calibri" w:cs="Calibri" w:asciiTheme="minorAscii" w:hAnsiTheme="minorAscii" w:eastAsiaTheme="minorAscii" w:cstheme="minorAscii"/>
          <w:color w:val="000000" w:themeColor="text1" w:themeTint="FF" w:themeShade="FF"/>
        </w:rPr>
        <w:t>determine</w:t>
      </w:r>
      <w:r w:rsidRPr="3AA87EA2" w:rsidR="2FD00758">
        <w:rPr>
          <w:rFonts w:ascii="Calibri" w:hAnsi="Calibri" w:eastAsia="Calibri" w:cs="Calibri" w:asciiTheme="minorAscii" w:hAnsiTheme="minorAscii" w:eastAsiaTheme="minorAscii" w:cstheme="minorAscii"/>
          <w:color w:val="000000" w:themeColor="text1" w:themeTint="FF" w:themeShade="FF"/>
        </w:rPr>
        <w:t xml:space="preserve"> whether there is sufficient contrast.</w:t>
      </w:r>
    </w:p>
    <w:p w:rsidR="41BCDABC" w:rsidP="3AA87EA2" w:rsidRDefault="41BCDABC" w14:paraId="3CE2FB8E" w14:textId="44270424">
      <w:pPr>
        <w:pStyle w:val="Normal"/>
        <w:numPr>
          <w:ilvl w:val="0"/>
          <w:numId w:val="7"/>
        </w:numPr>
        <w:spacing w:line="240" w:lineRule="auto"/>
        <w:rPr>
          <w:rFonts w:ascii="Calibri" w:hAnsi="Calibri" w:eastAsia="Calibri" w:cs="Calibri" w:asciiTheme="minorAscii" w:hAnsiTheme="minorAscii" w:eastAsiaTheme="minorAscii" w:cstheme="minorAscii"/>
          <w:color w:val="000000" w:themeColor="text1" w:themeTint="FF" w:themeShade="FF"/>
          <w:sz w:val="24"/>
          <w:szCs w:val="24"/>
          <w:rPrChange w:author="" w16du:dateUtc="2025-05-12T19:59:00Z" w:id="2143573436"/>
        </w:rPr>
      </w:pPr>
      <w:r w:rsidRPr="3AA87EA2" w:rsidR="41BCDABC">
        <w:rPr>
          <w:rFonts w:ascii="Calibri" w:hAnsi="Calibri" w:eastAsia="Calibri" w:cs="Calibri"/>
          <w:noProof w:val="0"/>
          <w:sz w:val="24"/>
          <w:szCs w:val="24"/>
          <w:lang w:val="en-US"/>
        </w:rPr>
        <w:t>Is any information</w:t>
      </w:r>
      <w:r w:rsidRPr="3AA87EA2" w:rsidR="3FE61234">
        <w:rPr>
          <w:rFonts w:ascii="Calibri" w:hAnsi="Calibri" w:eastAsia="Calibri" w:cs="Calibri"/>
          <w:noProof w:val="0"/>
          <w:sz w:val="24"/>
          <w:szCs w:val="24"/>
          <w:lang w:val="en-US"/>
        </w:rPr>
        <w:t xml:space="preserve"> or navigation</w:t>
      </w:r>
      <w:r w:rsidRPr="3AA87EA2" w:rsidR="41BCDABC">
        <w:rPr>
          <w:rFonts w:ascii="Calibri" w:hAnsi="Calibri" w:eastAsia="Calibri" w:cs="Calibri"/>
          <w:noProof w:val="0"/>
          <w:sz w:val="24"/>
          <w:szCs w:val="24"/>
          <w:lang w:val="en-US"/>
        </w:rPr>
        <w:t xml:space="preserve"> (such as grouping, importance, </w:t>
      </w:r>
      <w:r w:rsidRPr="3AA87EA2" w:rsidR="41BCDABC">
        <w:rPr>
          <w:rFonts w:ascii="Calibri" w:hAnsi="Calibri" w:eastAsia="Calibri" w:cs="Calibri"/>
          <w:noProof w:val="0"/>
          <w:sz w:val="24"/>
          <w:szCs w:val="24"/>
          <w:lang w:val="en-US"/>
        </w:rPr>
        <w:t>directionality, etc.) conveyed by visual cues (i.e., color, size, font, position, grouping, shape) also communicated in another non-visual way?</w:t>
      </w:r>
      <w:r w:rsidRPr="3AA87EA2" w:rsidR="25229F91">
        <w:rPr>
          <w:rFonts w:ascii="Calibri" w:hAnsi="Calibri" w:eastAsia="Calibri" w:cs="Calibri"/>
          <w:noProof w:val="0"/>
          <w:sz w:val="24"/>
          <w:szCs w:val="24"/>
          <w:lang w:val="en-US"/>
        </w:rPr>
        <w:t xml:space="preserve"> </w:t>
      </w:r>
      <w:hyperlink r:id="R49b122645e4e47fa">
        <w:r w:rsidRPr="3AA87EA2" w:rsidR="25229F91">
          <w:rPr>
            <w:rStyle w:val="Hyperlink"/>
            <w:rFonts w:ascii="Calibri" w:hAnsi="Calibri" w:eastAsia="Calibri" w:cs="Calibri" w:asciiTheme="minorAscii" w:hAnsiTheme="minorAscii" w:eastAsiaTheme="minorAscii" w:cstheme="minorAscii"/>
            <w:sz w:val="24"/>
            <w:szCs w:val="24"/>
          </w:rPr>
          <w:t>1.3.1;</w:t>
        </w:r>
      </w:hyperlink>
      <w:r w:rsidRPr="3AA87EA2" w:rsidR="25229F91">
        <w:rPr>
          <w:rFonts w:ascii="Calibri" w:hAnsi="Calibri" w:eastAsia="Calibri" w:cs="Calibri" w:asciiTheme="minorAscii" w:hAnsiTheme="minorAscii" w:eastAsiaTheme="minorAscii" w:cstheme="minorAscii"/>
          <w:sz w:val="24"/>
          <w:szCs w:val="24"/>
        </w:rPr>
        <w:t xml:space="preserve"> </w:t>
      </w:r>
      <w:hyperlink r:id="Rd68becdc261d430a">
        <w:r w:rsidRPr="3AA87EA2" w:rsidR="25229F91">
          <w:rPr>
            <w:rStyle w:val="Hyperlink"/>
            <w:rFonts w:ascii="Calibri" w:hAnsi="Calibri" w:eastAsia="Calibri" w:cs="Calibri" w:asciiTheme="minorAscii" w:hAnsiTheme="minorAscii" w:eastAsiaTheme="minorAscii" w:cstheme="minorAscii"/>
            <w:sz w:val="24"/>
            <w:szCs w:val="24"/>
          </w:rPr>
          <w:t>1.4.1</w:t>
        </w:r>
      </w:hyperlink>
    </w:p>
    <w:p w:rsidR="41BCDABC" w:rsidP="3AA87EA2" w:rsidRDefault="41BCDABC" w14:paraId="2CE5BFB5" w14:textId="11E7148B">
      <w:pPr>
        <w:pStyle w:val="Normal"/>
        <w:numPr>
          <w:ilvl w:val="1"/>
          <w:numId w:val="7"/>
        </w:numPr>
        <w:spacing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Change w:author="" w16du:dateUtc="2025-05-12T19:59:00Z" w:id="273068484"/>
        </w:rPr>
      </w:pPr>
      <w:r w:rsidRPr="3AA87EA2" w:rsidR="41BCDABC">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If text needs to be emphasized, is it </w:t>
      </w:r>
      <w:r w:rsidRPr="3AA87EA2" w:rsidR="41BCDABC">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bolded</w:t>
      </w:r>
      <w:r w:rsidRPr="3AA87EA2" w:rsidR="41BCDABC">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rather than relying solely on visual formatting such as color or font?</w:t>
      </w:r>
    </w:p>
    <w:p w:rsidR="1E1EB809" w:rsidP="3AA87EA2" w:rsidRDefault="1E1EB809" w14:paraId="2FE353C4" w14:textId="05AAB8A2">
      <w:pPr>
        <w:pStyle w:val="Normal"/>
        <w:numPr>
          <w:ilvl w:val="1"/>
          <w:numId w:val="7"/>
        </w:numPr>
        <w:spacing w:line="240" w:lineRule="auto"/>
        <w:rPr>
          <w:rFonts w:ascii="Calibri" w:hAnsi="Calibri" w:eastAsia="Calibri" w:cs="Calibri"/>
          <w:noProof w:val="0"/>
          <w:sz w:val="24"/>
          <w:szCs w:val="24"/>
          <w:lang w:val="en-US"/>
          <w:rPrChange w:author="" w16du:dateUtc="2025-05-12T19:59:00Z" w:id="99691785"/>
        </w:rPr>
      </w:pPr>
      <w:r w:rsidRPr="3AA87EA2" w:rsidR="1E1EB809">
        <w:rPr>
          <w:rFonts w:ascii="Calibri" w:hAnsi="Calibri" w:eastAsia="Calibri" w:cs="Calibri"/>
          <w:noProof w:val="0"/>
          <w:sz w:val="24"/>
          <w:szCs w:val="24"/>
          <w:lang w:val="en-US"/>
        </w:rPr>
        <w:t>When color is used to convey information, is there another non-visual method</w:t>
      </w:r>
      <w:r w:rsidRPr="3AA87EA2" w:rsidR="78CE0B89">
        <w:rPr>
          <w:rFonts w:ascii="Calibri" w:hAnsi="Calibri" w:eastAsia="Calibri" w:cs="Calibri"/>
          <w:noProof w:val="0"/>
          <w:sz w:val="24"/>
          <w:szCs w:val="24"/>
          <w:lang w:val="en-US"/>
        </w:rPr>
        <w:t xml:space="preserve"> to convey that information (such as text</w:t>
      </w:r>
      <w:r w:rsidRPr="3AA87EA2" w:rsidR="213CD3BD">
        <w:rPr>
          <w:rFonts w:ascii="Calibri" w:hAnsi="Calibri" w:eastAsia="Calibri" w:cs="Calibri"/>
          <w:noProof w:val="0"/>
          <w:sz w:val="24"/>
          <w:szCs w:val="24"/>
          <w:lang w:val="en-US"/>
        </w:rPr>
        <w:t>, which can be read by a screen reader</w:t>
      </w:r>
      <w:r w:rsidRPr="3AA87EA2" w:rsidR="2EC148D0">
        <w:rPr>
          <w:rFonts w:ascii="Calibri" w:hAnsi="Calibri" w:eastAsia="Calibri" w:cs="Calibri"/>
          <w:noProof w:val="0"/>
          <w:sz w:val="24"/>
          <w:szCs w:val="24"/>
          <w:lang w:val="en-US"/>
        </w:rPr>
        <w:t>)?</w:t>
      </w:r>
    </w:p>
    <w:p w:rsidR="2EC148D0" w:rsidP="3AA87EA2" w:rsidRDefault="2EC148D0" w14:paraId="0908FCC7" w14:textId="727D20C5">
      <w:pPr>
        <w:pStyle w:val="Normal"/>
        <w:numPr>
          <w:ilvl w:val="1"/>
          <w:numId w:val="7"/>
        </w:numPr>
        <w:spacing w:line="240" w:lineRule="auto"/>
        <w:rPr>
          <w:rFonts w:ascii="Calibri" w:hAnsi="Calibri" w:eastAsia="Calibri" w:cs="Calibri"/>
          <w:noProof w:val="0"/>
          <w:sz w:val="24"/>
          <w:szCs w:val="24"/>
          <w:lang w:val="en-US"/>
          <w:rPrChange w:author="" w16du:dateUtc="2025-05-12T19:59:00Z" w:id="1197751624"/>
        </w:rPr>
      </w:pPr>
      <w:r w:rsidRPr="3AA87EA2" w:rsidR="2EC148D0">
        <w:rPr>
          <w:rFonts w:ascii="Calibri" w:hAnsi="Calibri" w:eastAsia="Calibri" w:cs="Calibri"/>
          <w:noProof w:val="0"/>
          <w:sz w:val="24"/>
          <w:szCs w:val="24"/>
          <w:lang w:val="en-US"/>
        </w:rPr>
        <w:t xml:space="preserve">If spatial relationships between pictures or shapes </w:t>
      </w:r>
      <w:r w:rsidRPr="3AA87EA2" w:rsidR="0631BC3B">
        <w:rPr>
          <w:rFonts w:ascii="Calibri" w:hAnsi="Calibri" w:eastAsia="Calibri" w:cs="Calibri"/>
          <w:noProof w:val="0"/>
          <w:sz w:val="24"/>
          <w:szCs w:val="24"/>
          <w:lang w:val="en-US"/>
        </w:rPr>
        <w:t>communicate information</w:t>
      </w:r>
      <w:r w:rsidRPr="3AA87EA2" w:rsidR="2EC148D0">
        <w:rPr>
          <w:rFonts w:ascii="Calibri" w:hAnsi="Calibri" w:eastAsia="Calibri" w:cs="Calibri"/>
          <w:noProof w:val="0"/>
          <w:sz w:val="24"/>
          <w:szCs w:val="24"/>
          <w:lang w:val="en-US"/>
        </w:rPr>
        <w:t>, is this information included in another non-visual form (such as a text description</w:t>
      </w:r>
      <w:r w:rsidRPr="3AA87EA2" w:rsidR="0225BB90">
        <w:rPr>
          <w:rFonts w:ascii="Calibri" w:hAnsi="Calibri" w:eastAsia="Calibri" w:cs="Calibri"/>
          <w:noProof w:val="0"/>
          <w:sz w:val="24"/>
          <w:szCs w:val="24"/>
          <w:lang w:val="en-US"/>
        </w:rPr>
        <w:t xml:space="preserve">, which can be read by a </w:t>
      </w:r>
      <w:r w:rsidRPr="3AA87EA2" w:rsidR="30A2F37E">
        <w:rPr>
          <w:rFonts w:ascii="Calibri" w:hAnsi="Calibri" w:eastAsia="Calibri" w:cs="Calibri"/>
          <w:noProof w:val="0"/>
          <w:sz w:val="24"/>
          <w:szCs w:val="24"/>
          <w:lang w:val="en-US"/>
        </w:rPr>
        <w:t>screen reader</w:t>
      </w:r>
      <w:r w:rsidRPr="3AA87EA2" w:rsidR="2EC148D0">
        <w:rPr>
          <w:rFonts w:ascii="Calibri" w:hAnsi="Calibri" w:eastAsia="Calibri" w:cs="Calibri"/>
          <w:noProof w:val="0"/>
          <w:sz w:val="24"/>
          <w:szCs w:val="24"/>
          <w:lang w:val="en-US"/>
        </w:rPr>
        <w:t>)?</w:t>
      </w:r>
    </w:p>
    <w:p w:rsidR="41BCDABC" w:rsidP="3AA87EA2" w:rsidRDefault="41BCDABC" w14:paraId="0598679C" w14:textId="166FF950">
      <w:pPr>
        <w:pStyle w:val="ListParagraph"/>
        <w:spacing w:before="240" w:beforeAutospacing="off" w:after="240" w:afterAutospacing="off" w:line="240" w:lineRule="auto"/>
        <w:rPr>
          <w:rFonts w:ascii="Calibri" w:hAnsi="Calibri" w:eastAsia="Calibri" w:cs="Calibri"/>
          <w:noProof w:val="0"/>
          <w:sz w:val="24"/>
          <w:szCs w:val="24"/>
          <w:lang w:val="en-US"/>
        </w:rPr>
      </w:pPr>
      <w:r w:rsidRPr="3AA87EA2" w:rsidR="41BCDABC">
        <w:rPr>
          <w:rFonts w:ascii="Calibri" w:hAnsi="Calibri" w:eastAsia="Calibri" w:cs="Calibri"/>
          <w:noProof w:val="0"/>
          <w:sz w:val="24"/>
          <w:szCs w:val="24"/>
          <w:lang w:val="en-US"/>
        </w:rPr>
        <w:t xml:space="preserve">Is any information (such as importance, </w:t>
      </w:r>
      <w:r w:rsidRPr="3AA87EA2" w:rsidR="6AE85699">
        <w:rPr>
          <w:rFonts w:ascii="Calibri" w:hAnsi="Calibri" w:eastAsia="Calibri" w:cs="Calibri"/>
          <w:noProof w:val="0"/>
          <w:sz w:val="24"/>
          <w:szCs w:val="24"/>
          <w:lang w:val="en-US"/>
        </w:rPr>
        <w:t>when to perform an action</w:t>
      </w:r>
      <w:r w:rsidRPr="3AA87EA2" w:rsidR="41BCDABC">
        <w:rPr>
          <w:rFonts w:ascii="Calibri" w:hAnsi="Calibri" w:eastAsia="Calibri" w:cs="Calibri"/>
          <w:noProof w:val="0"/>
          <w:sz w:val="24"/>
          <w:szCs w:val="24"/>
          <w:lang w:val="en-US"/>
        </w:rPr>
        <w:t>,</w:t>
      </w:r>
      <w:r w:rsidRPr="3AA87EA2" w:rsidR="51326981">
        <w:rPr>
          <w:rFonts w:ascii="Calibri" w:hAnsi="Calibri" w:eastAsia="Calibri" w:cs="Calibri"/>
          <w:noProof w:val="0"/>
          <w:sz w:val="24"/>
          <w:szCs w:val="24"/>
          <w:lang w:val="en-US"/>
        </w:rPr>
        <w:t xml:space="preserve"> if an answer is correct,</w:t>
      </w:r>
      <w:r w:rsidRPr="3AA87EA2" w:rsidR="41BCDABC">
        <w:rPr>
          <w:rFonts w:ascii="Calibri" w:hAnsi="Calibri" w:eastAsia="Calibri" w:cs="Calibri"/>
          <w:noProof w:val="0"/>
          <w:sz w:val="24"/>
          <w:szCs w:val="24"/>
          <w:lang w:val="en-US"/>
        </w:rPr>
        <w:t xml:space="preserve"> etc.) conveyed by audio cues (i.e., sound effects, music) also communicated in another non-audio way</w:t>
      </w:r>
      <w:r w:rsidRPr="3AA87EA2" w:rsidR="54A89C15">
        <w:rPr>
          <w:rFonts w:ascii="Calibri" w:hAnsi="Calibri" w:eastAsia="Calibri" w:cs="Calibri"/>
          <w:noProof w:val="0"/>
          <w:sz w:val="24"/>
          <w:szCs w:val="24"/>
          <w:lang w:val="en-US"/>
        </w:rPr>
        <w:t xml:space="preserve"> (such as text)?</w:t>
      </w:r>
    </w:p>
    <w:p w:rsidR="5B15812F" w:rsidP="3AA87EA2" w:rsidRDefault="5B15812F" w14:paraId="5B738900" w14:textId="21D29AA6">
      <w:pPr>
        <w:pStyle w:val="ListParagraph"/>
        <w:rPr>
          <w:rFonts w:ascii="Calibri" w:hAnsi="Calibri" w:eastAsia="Calibri" w:cs="Calibri" w:asciiTheme="minorAscii" w:hAnsiTheme="minorAscii" w:eastAsiaTheme="minorAscii" w:cstheme="minorAscii"/>
          <w:noProof w:val="0"/>
          <w:lang w:val="en-US"/>
        </w:rPr>
      </w:pPr>
      <w:r w:rsidRPr="3AA87EA2" w:rsidR="5B15812F">
        <w:rPr>
          <w:rFonts w:ascii="Calibri" w:hAnsi="Calibri" w:eastAsia="Calibri" w:cs="Calibri" w:asciiTheme="minorAscii" w:hAnsiTheme="minorAscii" w:eastAsiaTheme="minorAscii" w:cstheme="minorAscii"/>
          <w:noProof w:val="0"/>
          <w:lang w:val="en-US"/>
        </w:rPr>
        <w:t xml:space="preserve">Is nothing </w:t>
      </w:r>
      <w:r w:rsidRPr="3AA87EA2" w:rsidR="31464D15">
        <w:rPr>
          <w:rFonts w:ascii="Calibri" w:hAnsi="Calibri" w:eastAsia="Calibri" w:cs="Calibri" w:asciiTheme="minorAscii" w:hAnsiTheme="minorAscii" w:eastAsiaTheme="minorAscii" w:cstheme="minorAscii"/>
          <w:noProof w:val="0"/>
          <w:lang w:val="en-US"/>
        </w:rPr>
        <w:t>referre</w:t>
      </w:r>
      <w:r w:rsidRPr="3AA87EA2" w:rsidR="31464D15">
        <w:rPr>
          <w:rFonts w:ascii="Calibri" w:hAnsi="Calibri" w:eastAsia="Calibri" w:cs="Calibri" w:asciiTheme="minorAscii" w:hAnsiTheme="minorAscii" w:eastAsiaTheme="minorAscii" w:cstheme="minorAscii"/>
          <w:noProof w:val="0"/>
          <w:lang w:val="en-US"/>
        </w:rPr>
        <w:t>d to</w:t>
      </w:r>
      <w:r w:rsidRPr="3AA87EA2" w:rsidR="5B15812F">
        <w:rPr>
          <w:rFonts w:ascii="Calibri" w:hAnsi="Calibri" w:eastAsia="Calibri" w:cs="Calibri" w:asciiTheme="minorAscii" w:hAnsiTheme="minorAscii" w:eastAsiaTheme="minorAscii" w:cstheme="minorAscii"/>
          <w:noProof w:val="0"/>
          <w:lang w:val="en-US"/>
        </w:rPr>
        <w:t xml:space="preserve"> just by its </w:t>
      </w:r>
      <w:r w:rsidRPr="3AA87EA2" w:rsidR="23439509">
        <w:rPr>
          <w:rFonts w:ascii="Calibri" w:hAnsi="Calibri" w:eastAsia="Calibri" w:cs="Calibri" w:asciiTheme="minorAscii" w:hAnsiTheme="minorAscii" w:eastAsiaTheme="minorAscii" w:cstheme="minorAscii"/>
          <w:noProof w:val="0"/>
          <w:lang w:val="en-US"/>
        </w:rPr>
        <w:t>visual</w:t>
      </w:r>
      <w:r w:rsidRPr="3AA87EA2" w:rsidR="6AC92187">
        <w:rPr>
          <w:rFonts w:ascii="Calibri" w:hAnsi="Calibri" w:eastAsia="Calibri" w:cs="Calibri" w:asciiTheme="minorAscii" w:hAnsiTheme="minorAscii" w:eastAsiaTheme="minorAscii" w:cstheme="minorAscii"/>
          <w:noProof w:val="0"/>
          <w:lang w:val="en-US"/>
        </w:rPr>
        <w:t xml:space="preserve"> or audio</w:t>
      </w:r>
      <w:r w:rsidRPr="3AA87EA2" w:rsidR="23439509">
        <w:rPr>
          <w:rFonts w:ascii="Calibri" w:hAnsi="Calibri" w:eastAsia="Calibri" w:cs="Calibri" w:asciiTheme="minorAscii" w:hAnsiTheme="minorAscii" w:eastAsiaTheme="minorAscii" w:cstheme="minorAscii"/>
          <w:noProof w:val="0"/>
          <w:lang w:val="en-US"/>
        </w:rPr>
        <w:t xml:space="preserve"> characteristics</w:t>
      </w:r>
      <w:r w:rsidRPr="3AA87EA2" w:rsidR="596F44E8">
        <w:rPr>
          <w:rFonts w:ascii="Calibri" w:hAnsi="Calibri" w:eastAsia="Calibri" w:cs="Calibri" w:asciiTheme="minorAscii" w:hAnsiTheme="minorAscii" w:eastAsiaTheme="minorAscii" w:cstheme="minorAscii"/>
          <w:noProof w:val="0"/>
          <w:lang w:val="en-US"/>
        </w:rPr>
        <w:t>,</w:t>
      </w:r>
      <w:r w:rsidRPr="3AA87EA2" w:rsidR="23439509">
        <w:rPr>
          <w:rFonts w:ascii="Calibri" w:hAnsi="Calibri" w:eastAsia="Calibri" w:cs="Calibri" w:asciiTheme="minorAscii" w:hAnsiTheme="minorAscii" w:eastAsiaTheme="minorAscii" w:cstheme="minorAscii"/>
          <w:noProof w:val="0"/>
          <w:lang w:val="en-US"/>
        </w:rPr>
        <w:t xml:space="preserve"> such as </w:t>
      </w:r>
      <w:r w:rsidRPr="3AA87EA2" w:rsidR="5B15812F">
        <w:rPr>
          <w:rFonts w:ascii="Calibri" w:hAnsi="Calibri" w:eastAsia="Calibri" w:cs="Calibri" w:asciiTheme="minorAscii" w:hAnsiTheme="minorAscii" w:eastAsiaTheme="minorAscii" w:cstheme="minorAscii"/>
          <w:noProof w:val="0"/>
          <w:lang w:val="en-US"/>
        </w:rPr>
        <w:t>color, size, position,</w:t>
      </w:r>
      <w:r w:rsidRPr="3AA87EA2" w:rsidR="5B15812F">
        <w:rPr>
          <w:rFonts w:ascii="Calibri" w:hAnsi="Calibri" w:eastAsia="Calibri" w:cs="Calibri" w:asciiTheme="minorAscii" w:hAnsiTheme="minorAscii" w:eastAsiaTheme="minorAscii" w:cstheme="minorAscii"/>
          <w:noProof w:val="0"/>
          <w:lang w:val="en-US"/>
        </w:rPr>
        <w:t xml:space="preserve"> shape</w:t>
      </w:r>
      <w:r w:rsidRPr="3AA87EA2" w:rsidR="2A0C7BD8">
        <w:rPr>
          <w:rFonts w:ascii="Calibri" w:hAnsi="Calibri" w:eastAsia="Calibri" w:cs="Calibri" w:asciiTheme="minorAscii" w:hAnsiTheme="minorAscii" w:eastAsiaTheme="minorAscii" w:cstheme="minorAscii"/>
          <w:noProof w:val="0"/>
          <w:lang w:val="en-US"/>
        </w:rPr>
        <w:t>, or sound</w:t>
      </w:r>
      <w:r w:rsidRPr="3AA87EA2" w:rsidR="5B15812F">
        <w:rPr>
          <w:rFonts w:ascii="Calibri" w:hAnsi="Calibri" w:eastAsia="Calibri" w:cs="Calibri" w:asciiTheme="minorAscii" w:hAnsiTheme="minorAscii" w:eastAsiaTheme="minorAscii" w:cstheme="minorAscii"/>
          <w:noProof w:val="0"/>
          <w:lang w:val="en-US"/>
        </w:rPr>
        <w:t>?</w:t>
      </w:r>
      <w:r w:rsidRPr="3AA87EA2" w:rsidR="784CEF63">
        <w:rPr>
          <w:rFonts w:ascii="Calibri" w:hAnsi="Calibri" w:eastAsia="Calibri" w:cs="Calibri" w:asciiTheme="minorAscii" w:hAnsiTheme="minorAscii" w:eastAsiaTheme="minorAscii" w:cstheme="minorAscii"/>
          <w:noProof w:val="0"/>
          <w:lang w:val="en-US"/>
        </w:rPr>
        <w:t xml:space="preserve"> </w:t>
      </w:r>
      <w:hyperlink r:id="R5dba6bfd2de34dda">
        <w:r w:rsidRPr="3AA87EA2" w:rsidR="784CEF63">
          <w:rPr>
            <w:rStyle w:val="Hyperlink"/>
            <w:rFonts w:ascii="Calibri" w:hAnsi="Calibri" w:eastAsia="Calibri" w:cs="Calibri" w:asciiTheme="minorAscii" w:hAnsiTheme="minorAscii" w:eastAsiaTheme="minorAscii" w:cstheme="minorAscii"/>
            <w:noProof w:val="0"/>
            <w:lang w:val="en-US"/>
          </w:rPr>
          <w:t>1.3.3</w:t>
        </w:r>
      </w:hyperlink>
    </w:p>
    <w:p w:rsidR="784CEF63" w:rsidP="3AA87EA2" w:rsidRDefault="784CEF63" w14:paraId="3842090A" w14:textId="023951D3">
      <w:pPr>
        <w:pStyle w:val="ListParagraph"/>
        <w:rPr>
          <w:rFonts w:ascii="Calibri" w:hAnsi="Calibri" w:eastAsia="Calibri" w:cs="Calibri" w:asciiTheme="minorAscii" w:hAnsiTheme="minorAscii" w:eastAsiaTheme="minorAscii" w:cstheme="minorAscii"/>
          <w:noProof w:val="0"/>
          <w:sz w:val="22"/>
          <w:szCs w:val="22"/>
          <w:lang w:val="en-US"/>
        </w:rPr>
      </w:pPr>
      <w:r w:rsidRPr="3AA87EA2" w:rsidR="784CEF63">
        <w:rPr>
          <w:rFonts w:ascii="Calibri" w:hAnsi="Calibri" w:eastAsia="Calibri" w:cs="Calibri" w:asciiTheme="minorAscii" w:hAnsiTheme="minorAscii" w:eastAsiaTheme="minorAscii" w:cstheme="minorAscii"/>
          <w:noProof w:val="0"/>
          <w:sz w:val="22"/>
          <w:szCs w:val="22"/>
          <w:lang w:val="en-US"/>
        </w:rPr>
        <w:t>For example</w:t>
      </w:r>
      <w:r w:rsidRPr="3AA87EA2" w:rsidR="25831B25">
        <w:rPr>
          <w:rFonts w:ascii="Calibri" w:hAnsi="Calibri" w:eastAsia="Calibri" w:cs="Calibri" w:asciiTheme="minorAscii" w:hAnsiTheme="minorAscii" w:eastAsiaTheme="minorAscii" w:cstheme="minorAscii"/>
          <w:noProof w:val="0"/>
          <w:sz w:val="22"/>
          <w:szCs w:val="22"/>
          <w:lang w:val="en-US"/>
        </w:rPr>
        <w:t>,</w:t>
      </w:r>
      <w:r w:rsidRPr="3AA87EA2" w:rsidR="66D22057">
        <w:rPr>
          <w:rFonts w:ascii="Calibri" w:hAnsi="Calibri" w:eastAsia="Calibri" w:cs="Calibri" w:asciiTheme="minorAscii" w:hAnsiTheme="minorAscii" w:eastAsiaTheme="minorAscii" w:cstheme="minorAscii"/>
          <w:noProof w:val="0"/>
          <w:sz w:val="22"/>
          <w:szCs w:val="22"/>
          <w:lang w:val="en-US"/>
        </w:rPr>
        <w:t xml:space="preserve"> rather than</w:t>
      </w:r>
      <w:r w:rsidRPr="3AA87EA2" w:rsidR="66D22057">
        <w:rPr>
          <w:rFonts w:ascii="Calibri" w:hAnsi="Calibri" w:eastAsia="Calibri" w:cs="Calibri" w:asciiTheme="minorAscii" w:hAnsiTheme="minorAscii" w:eastAsiaTheme="minorAscii" w:cstheme="minorAscii"/>
          <w:noProof w:val="0"/>
          <w:sz w:val="22"/>
          <w:szCs w:val="22"/>
          <w:lang w:val="en-US"/>
        </w:rPr>
        <w:t xml:space="preserve"> saying “Press the red button”</w:t>
      </w:r>
      <w:r w:rsidRPr="3AA87EA2" w:rsidR="2C03D4B8">
        <w:rPr>
          <w:rFonts w:ascii="Calibri" w:hAnsi="Calibri" w:eastAsia="Calibri" w:cs="Calibri" w:asciiTheme="minorAscii" w:hAnsiTheme="minorAscii" w:eastAsiaTheme="minorAscii" w:cstheme="minorAscii"/>
          <w:noProof w:val="0"/>
          <w:sz w:val="22"/>
          <w:szCs w:val="22"/>
          <w:lang w:val="en-US"/>
        </w:rPr>
        <w:t xml:space="preserve"> you could say “Press the square red button in the lower </w:t>
      </w:r>
      <w:r w:rsidRPr="3AA87EA2" w:rsidR="2C03D4B8">
        <w:rPr>
          <w:rFonts w:ascii="Calibri" w:hAnsi="Calibri" w:eastAsia="Calibri" w:cs="Calibri" w:asciiTheme="minorAscii" w:hAnsiTheme="minorAscii" w:eastAsiaTheme="minorAscii" w:cstheme="minorAscii"/>
          <w:noProof w:val="0"/>
          <w:sz w:val="22"/>
          <w:szCs w:val="22"/>
          <w:lang w:val="en-US"/>
        </w:rPr>
        <w:t>right-hand</w:t>
      </w:r>
      <w:r w:rsidRPr="3AA87EA2" w:rsidR="2C03D4B8">
        <w:rPr>
          <w:rFonts w:ascii="Calibri" w:hAnsi="Calibri" w:eastAsia="Calibri" w:cs="Calibri" w:asciiTheme="minorAscii" w:hAnsiTheme="minorAscii" w:eastAsiaTheme="minorAscii" w:cstheme="minorAscii"/>
          <w:noProof w:val="0"/>
          <w:sz w:val="22"/>
          <w:szCs w:val="22"/>
          <w:lang w:val="en-US"/>
        </w:rPr>
        <w:t xml:space="preserve"> corner that says ‘save’.”</w:t>
      </w:r>
    </w:p>
    <w:p w:rsidR="15C08856" w:rsidP="3AA87EA2" w:rsidRDefault="24DE9412" w14:paraId="2F95C080" w14:textId="1727BA4E">
      <w:pPr>
        <w:pStyle w:val="ListParagraph"/>
        <w:rPr>
          <w:rFonts w:ascii="Calibri" w:hAnsi="Calibri" w:eastAsia="Calibri" w:cs="Calibri" w:asciiTheme="minorAscii" w:hAnsiTheme="minorAscii" w:eastAsiaTheme="minorAscii" w:cstheme="minorAscii"/>
          <w:color w:val="000000" w:themeColor="text1"/>
        </w:rPr>
      </w:pPr>
      <w:r w:rsidRPr="3AA87EA2" w:rsidR="256AE6B1">
        <w:rPr>
          <w:rFonts w:ascii="Calibri" w:hAnsi="Calibri" w:eastAsia="Calibri" w:cs="Calibri" w:asciiTheme="minorAscii" w:hAnsiTheme="minorAscii" w:eastAsiaTheme="minorAscii" w:cstheme="minorAscii"/>
          <w:color w:val="000000" w:themeColor="text1" w:themeTint="FF" w:themeShade="FF"/>
        </w:rPr>
        <w:t>When sharing the file, was it saved in the original file type rather than being converted to a PDF?</w:t>
      </w:r>
    </w:p>
    <w:p w:rsidR="15C08856" w:rsidP="3AA87EA2" w:rsidRDefault="24DE9412" w14:paraId="0830DF65" w14:textId="0A79835E">
      <w:pPr>
        <w:pStyle w:val="ListParagraph"/>
        <w:rPr>
          <w:rFonts w:ascii="Calibri" w:hAnsi="Calibri" w:eastAsia="Calibri" w:cs="Calibri" w:asciiTheme="minorAscii" w:hAnsiTheme="minorAscii" w:eastAsiaTheme="minorAscii" w:cstheme="minorAscii"/>
          <w:color w:val="000000" w:themeColor="text1"/>
        </w:rPr>
      </w:pPr>
      <w:r w:rsidRPr="3AA87EA2" w:rsidR="256AE6B1">
        <w:rPr>
          <w:rFonts w:ascii="Calibri" w:hAnsi="Calibri" w:eastAsia="Calibri" w:cs="Calibri" w:asciiTheme="minorAscii" w:hAnsiTheme="minorAscii" w:eastAsiaTheme="minorAscii" w:cstheme="minorAscii"/>
          <w:color w:val="000000" w:themeColor="text1" w:themeTint="FF" w:themeShade="FF"/>
        </w:rPr>
        <w:t xml:space="preserve">PDFs are </w:t>
      </w:r>
      <w:r w:rsidRPr="3AA87EA2" w:rsidR="256AE6B1">
        <w:rPr>
          <w:rFonts w:ascii="Calibri" w:hAnsi="Calibri" w:eastAsia="Calibri" w:cs="Calibri" w:asciiTheme="minorAscii" w:hAnsiTheme="minorAscii" w:eastAsiaTheme="minorAscii" w:cstheme="minorAscii"/>
          <w:color w:val="000000" w:themeColor="text1" w:themeTint="FF" w:themeShade="FF"/>
        </w:rPr>
        <w:t>very challenging</w:t>
      </w:r>
      <w:r w:rsidRPr="3AA87EA2" w:rsidR="256AE6B1">
        <w:rPr>
          <w:rFonts w:ascii="Calibri" w:hAnsi="Calibri" w:eastAsia="Calibri" w:cs="Calibri" w:asciiTheme="minorAscii" w:hAnsiTheme="minorAscii" w:eastAsiaTheme="minorAscii" w:cstheme="minorAscii"/>
          <w:color w:val="000000" w:themeColor="text1" w:themeTint="FF" w:themeShade="FF"/>
        </w:rPr>
        <w:t xml:space="preserve"> to make fully accessible and cannot be edited by the user if they need a different font, etc.</w:t>
      </w:r>
    </w:p>
    <w:p w:rsidR="15C08856" w:rsidP="3AA87EA2" w:rsidRDefault="2A89B590" w14:paraId="6AD2EEB6" w14:textId="79D084F4">
      <w:pPr>
        <w:pStyle w:val="ListParagraph"/>
        <w:rPr>
          <w:rFonts w:ascii="Calibri" w:hAnsi="Calibri" w:eastAsia="Calibri" w:cs="Calibri" w:asciiTheme="minorAscii" w:hAnsiTheme="minorAscii" w:eastAsiaTheme="minorAscii" w:cstheme="minorAscii"/>
          <w:color w:val="000000" w:themeColor="text1" w:themeTint="FF" w:themeShade="FF"/>
        </w:rPr>
      </w:pPr>
      <w:r w:rsidRPr="3AA87EA2" w:rsidR="5E4DE25A">
        <w:rPr>
          <w:rFonts w:ascii="Calibri" w:hAnsi="Calibri" w:eastAsia="Calibri" w:cs="Calibri" w:asciiTheme="minorAscii" w:hAnsiTheme="minorAscii" w:eastAsiaTheme="minorAscii" w:cstheme="minorAscii"/>
          <w:color w:val="000000" w:themeColor="text1" w:themeTint="FF" w:themeShade="FF"/>
        </w:rPr>
        <w:t xml:space="preserve">Is the use of all capital letters used only for acronyms and </w:t>
      </w:r>
      <w:r w:rsidRPr="3AA87EA2" w:rsidR="5E4DE25A">
        <w:rPr>
          <w:rFonts w:ascii="Calibri" w:hAnsi="Calibri" w:eastAsia="Calibri" w:cs="Calibri" w:asciiTheme="minorAscii" w:hAnsiTheme="minorAscii" w:eastAsiaTheme="minorAscii" w:cstheme="minorAscii"/>
          <w:color w:val="000000" w:themeColor="text1" w:themeTint="FF" w:themeShade="FF"/>
        </w:rPr>
        <w:t>not</w:t>
      </w:r>
      <w:r w:rsidRPr="3AA87EA2" w:rsidR="5E4DE25A">
        <w:rPr>
          <w:rFonts w:ascii="Calibri" w:hAnsi="Calibri" w:eastAsia="Calibri" w:cs="Calibri" w:asciiTheme="minorAscii" w:hAnsiTheme="minorAscii" w:eastAsiaTheme="minorAscii" w:cstheme="minorAscii"/>
          <w:color w:val="000000" w:themeColor="text1" w:themeTint="FF" w:themeShade="FF"/>
        </w:rPr>
        <w:t xml:space="preserve"> other textual emphasis?</w:t>
      </w:r>
    </w:p>
    <w:p w:rsidR="59CAC76F" w:rsidP="3AA87EA2" w:rsidRDefault="59CAC76F" w14:paraId="17BB56E4" w14:textId="480AC77A">
      <w:pPr>
        <w:pStyle w:val="ListParagraph"/>
        <w:rPr>
          <w:rFonts w:ascii="Calibri" w:hAnsi="Calibri" w:eastAsia="Calibri" w:cs="Calibri" w:asciiTheme="minorAscii" w:hAnsiTheme="minorAscii" w:eastAsiaTheme="minorAscii" w:cstheme="minorAscii"/>
          <w:color w:val="000000" w:themeColor="text1" w:themeTint="FF" w:themeShade="FF"/>
        </w:rPr>
      </w:pPr>
      <w:r w:rsidRPr="3AA87EA2" w:rsidR="59CAC76F">
        <w:rPr>
          <w:rFonts w:ascii="Calibri" w:hAnsi="Calibri" w:eastAsia="Calibri" w:cs="Calibri" w:asciiTheme="minorAscii" w:hAnsiTheme="minorAscii" w:eastAsiaTheme="minorAscii" w:cstheme="minorAscii"/>
          <w:color w:val="000000" w:themeColor="text1" w:themeTint="FF" w:themeShade="FF"/>
        </w:rPr>
        <w:t>If you want to emphasize text, bold the text.</w:t>
      </w:r>
    </w:p>
    <w:p w:rsidRPr="009F36C7" w:rsidR="15C08856" w:rsidP="3AA87EA2" w:rsidRDefault="2A89B590" w14:paraId="4E0CD061" w14:textId="643211FE">
      <w:pPr>
        <w:pStyle w:val="ListParagraph"/>
        <w:rPr>
          <w:rFonts w:ascii="Calibri" w:hAnsi="Calibri" w:eastAsia="Calibri" w:cs="Calibri" w:asciiTheme="minorAscii" w:hAnsiTheme="minorAscii" w:eastAsiaTheme="minorAscii" w:cstheme="minorAscii"/>
          <w:color w:val="000000" w:themeColor="text1" w:themeTint="FF" w:themeShade="FF"/>
          <w:rPrChange w:author="" w16du:dateUtc="2025-05-12T17:37:00Z" w:id="686262951">
            <w:rPr>
              <w:rFonts w:ascii="Aptos" w:hAnsi="Aptos" w:eastAsia="Aptos" w:cs="Aptos"/>
              <w:color w:val="000000" w:themeColor="text1"/>
            </w:rPr>
          </w:rPrChange>
        </w:rPr>
      </w:pPr>
      <w:r w:rsidRPr="3AA87EA2" w:rsidR="5E4DE25A">
        <w:rPr>
          <w:rFonts w:ascii="Calibri" w:hAnsi="Calibri" w:eastAsia="Calibri" w:cs="Calibri" w:asciiTheme="minorAscii" w:hAnsiTheme="minorAscii" w:eastAsiaTheme="minorAscii" w:cstheme="minorAscii"/>
          <w:color w:val="000000" w:themeColor="text1" w:themeTint="FF" w:themeShade="FF"/>
        </w:rPr>
        <w:t>Are sans serif fonts such as Courier, Arial, Verdana, and Calibri used?</w:t>
      </w:r>
    </w:p>
    <w:p w:rsidR="005A551D" w:rsidP="3AA87EA2" w:rsidRDefault="009F36C7" w14:paraId="3E357409" w14:textId="4FD2DA18">
      <w:pPr>
        <w:pStyle w:val="ListParagraph"/>
        <w:rPr>
          <w:rFonts w:ascii="Calibri" w:hAnsi="Calibri" w:eastAsia="Calibri" w:cs="Calibri" w:asciiTheme="minorAscii" w:hAnsiTheme="minorAscii" w:eastAsiaTheme="minorAscii" w:cstheme="minorAscii"/>
          <w:color w:val="000000" w:themeColor="text1" w:themeTint="FF" w:themeShade="FF"/>
        </w:rPr>
      </w:pPr>
      <w:r w:rsidRPr="3AA87EA2" w:rsidR="2071E3B1">
        <w:rPr>
          <w:rFonts w:ascii="Calibri" w:hAnsi="Calibri" w:eastAsia="Calibri" w:cs="Calibri" w:asciiTheme="minorAscii" w:hAnsiTheme="minorAscii" w:eastAsiaTheme="minorAscii" w:cstheme="minorAscii"/>
          <w:color w:val="000000" w:themeColor="text1" w:themeTint="FF" w:themeShade="FF"/>
        </w:rPr>
        <w:t>Are equations and formulas presented in an accessible format?</w:t>
      </w:r>
      <w:r w:rsidRPr="3AA87EA2" w:rsidR="1148F4DB">
        <w:rPr>
          <w:rFonts w:ascii="Calibri" w:hAnsi="Calibri" w:eastAsia="Calibri" w:cs="Calibri" w:asciiTheme="minorAscii" w:hAnsiTheme="minorAscii" w:eastAsiaTheme="minorAscii" w:cstheme="minorAscii"/>
          <w:color w:val="000000" w:themeColor="text1" w:themeTint="FF" w:themeShade="FF"/>
        </w:rPr>
        <w:t xml:space="preserve"> </w:t>
      </w:r>
      <w:hyperlink r:id="R17eca785de534087">
        <w:r w:rsidRPr="3AA87EA2" w:rsidR="1148F4DB">
          <w:rPr>
            <w:rStyle w:val="Hyperlink"/>
            <w:rFonts w:ascii="Calibri" w:hAnsi="Calibri" w:eastAsia="Calibri" w:cs="Calibri" w:asciiTheme="minorAscii" w:hAnsiTheme="minorAscii" w:eastAsiaTheme="minorAscii" w:cstheme="minorAscii"/>
          </w:rPr>
          <w:t>1.1.1</w:t>
        </w:r>
      </w:hyperlink>
    </w:p>
    <w:p w:rsidR="731DE383" w:rsidP="3AA87EA2" w:rsidRDefault="731DE383" w14:paraId="44ECB425" w14:textId="7C01230E">
      <w:pPr>
        <w:pStyle w:val="ListParagraph"/>
        <w:rPr>
          <w:rFonts w:ascii="Calibri" w:hAnsi="Calibri" w:eastAsia="Calibri" w:cs="Calibri" w:asciiTheme="minorAscii" w:hAnsiTheme="minorAscii" w:eastAsiaTheme="minorAscii" w:cstheme="minorAscii"/>
          <w:color w:val="000000" w:themeColor="text1" w:themeTint="FF" w:themeShade="FF"/>
        </w:rPr>
      </w:pPr>
      <w:r w:rsidRPr="3AA87EA2" w:rsidR="731DE383">
        <w:rPr>
          <w:rFonts w:ascii="Calibri" w:hAnsi="Calibri" w:eastAsia="Calibri" w:cs="Calibri" w:asciiTheme="minorAscii" w:hAnsiTheme="minorAscii" w:eastAsiaTheme="minorAscii" w:cstheme="minorAscii"/>
          <w:color w:val="000000" w:themeColor="text1" w:themeTint="FF" w:themeShade="FF"/>
        </w:rPr>
        <w:t xml:space="preserve">See this guide for more information on </w:t>
      </w:r>
      <w:hyperlink r:id="R36777b56496d4cdc">
        <w:r w:rsidRPr="3AA87EA2" w:rsidR="731DE383">
          <w:rPr>
            <w:rStyle w:val="Hyperlink"/>
            <w:rFonts w:ascii="Calibri" w:hAnsi="Calibri" w:eastAsia="Calibri" w:cs="Calibri" w:asciiTheme="minorAscii" w:hAnsiTheme="minorAscii" w:eastAsiaTheme="minorAscii" w:cstheme="minorAscii"/>
          </w:rPr>
          <w:t>making math equations accessible</w:t>
        </w:r>
      </w:hyperlink>
      <w:r w:rsidRPr="3AA87EA2" w:rsidR="731DE383">
        <w:rPr>
          <w:rFonts w:ascii="Calibri" w:hAnsi="Calibri" w:eastAsia="Calibri" w:cs="Calibri" w:asciiTheme="minorAscii" w:hAnsiTheme="minorAscii" w:eastAsiaTheme="minorAscii" w:cstheme="minorAscii"/>
          <w:color w:val="000000" w:themeColor="text1" w:themeTint="FF" w:themeShade="FF"/>
        </w:rPr>
        <w:t>.</w:t>
      </w:r>
    </w:p>
    <w:p w:rsidR="3AA87EA2" w:rsidP="3AA87EA2" w:rsidRDefault="3AA87EA2" w14:paraId="634B41C5" w14:textId="2B719BE6">
      <w:pPr>
        <w:pStyle w:val="Normal"/>
        <w:ind w:left="0"/>
        <w:rPr>
          <w:rFonts w:ascii="Calibri" w:hAnsi="Calibri" w:eastAsia="Calibri" w:cs="Calibri" w:asciiTheme="minorAscii" w:hAnsiTheme="minorAscii" w:eastAsiaTheme="minorAscii" w:cstheme="minorAscii"/>
          <w:color w:val="000000" w:themeColor="text1" w:themeTint="FF" w:themeShade="FF"/>
        </w:rPr>
      </w:pPr>
    </w:p>
    <w:p w:rsidR="55FA2E96" w:rsidP="3AA87EA2" w:rsidRDefault="747FC64F" w14:paraId="49D3E6D2" w14:textId="56567FE5">
      <w:pPr>
        <w:pStyle w:val="Heading2"/>
        <w:pBdr>
          <w:top w:val="single" w:color="000000" w:sz="4" w:space="4"/>
          <w:bottom w:val="single" w:color="000000" w:sz="4" w:space="4"/>
        </w:pBdr>
        <w:rPr>
          <w:rFonts w:ascii="Calibri" w:hAnsi="Calibri" w:eastAsia="Calibri" w:cs="Calibri" w:asciiTheme="minorAscii" w:hAnsiTheme="minorAscii" w:eastAsiaTheme="minorAscii" w:cstheme="minorAscii"/>
        </w:rPr>
      </w:pPr>
      <w:r w:rsidRPr="3AA87EA2" w:rsidR="39304208">
        <w:rPr>
          <w:rFonts w:ascii="Calibri" w:hAnsi="Calibri" w:eastAsia="Calibri" w:cs="Calibri" w:asciiTheme="minorAscii" w:hAnsiTheme="minorAscii" w:eastAsiaTheme="minorAscii" w:cstheme="minorAscii"/>
        </w:rPr>
        <w:t>Accessibility Features by Program</w:t>
      </w:r>
    </w:p>
    <w:p w:rsidR="76F76D34" w:rsidP="3AA87EA2" w:rsidRDefault="76F76D34" w14:paraId="3695830F" w14:textId="7FB5F16C">
      <w:pPr>
        <w:rPr>
          <w:rFonts w:ascii="Calibri" w:hAnsi="Calibri" w:eastAsia="Calibri" w:cs="Calibri" w:asciiTheme="minorAscii" w:hAnsiTheme="minorAscii" w:eastAsiaTheme="minorAscii" w:cstheme="minorAscii"/>
        </w:rPr>
      </w:pPr>
      <w:r w:rsidRPr="3AA87EA2" w:rsidR="1A58E2B0">
        <w:rPr>
          <w:rFonts w:ascii="Calibri" w:hAnsi="Calibri" w:eastAsia="Calibri" w:cs="Calibri" w:asciiTheme="minorAscii" w:hAnsiTheme="minorAscii" w:eastAsiaTheme="minorAscii" w:cstheme="minorAscii"/>
        </w:rPr>
        <w:t>Below are accessibility features specific to audio and video, Microsoft Office, and PDF programs.</w:t>
      </w:r>
    </w:p>
    <w:p w:rsidR="174AB221" w:rsidP="3AA87EA2" w:rsidRDefault="183F7D0C" w14:paraId="70E06E4D" w14:textId="1F235C73">
      <w:pPr>
        <w:pStyle w:val="Heading3"/>
        <w:pBdr>
          <w:bottom w:val="dotted" w:color="000000" w:sz="4" w:space="4"/>
        </w:pBdr>
        <w:rPr>
          <w:rFonts w:ascii="Calibri" w:hAnsi="Calibri" w:eastAsia="Calibri" w:cs="Calibri" w:asciiTheme="minorAscii" w:hAnsiTheme="minorAscii" w:eastAsiaTheme="minorAscii" w:cstheme="minorAscii"/>
        </w:rPr>
      </w:pPr>
      <w:r w:rsidRPr="3AA87EA2" w:rsidR="2E68B2C8">
        <w:rPr>
          <w:rFonts w:ascii="Calibri" w:hAnsi="Calibri" w:eastAsia="Calibri" w:cs="Calibri" w:asciiTheme="minorAscii" w:hAnsiTheme="minorAscii" w:eastAsiaTheme="minorAscii" w:cstheme="minorAscii"/>
        </w:rPr>
        <w:t>Audio and Video</w:t>
      </w:r>
    </w:p>
    <w:p w:rsidR="6CB7DF6D" w:rsidP="3AA87EA2" w:rsidRDefault="6CB7DF6D" w14:paraId="10C625C1" w14:textId="5AD5EDB1">
      <w:pPr>
        <w:rPr>
          <w:rFonts w:ascii="Calibri" w:hAnsi="Calibri" w:eastAsia="Calibri" w:cs="Calibri" w:asciiTheme="minorAscii" w:hAnsiTheme="minorAscii" w:eastAsiaTheme="minorAscii" w:cstheme="minorAscii"/>
          <w:color w:val="000000" w:themeColor="text1"/>
        </w:rPr>
      </w:pPr>
      <w:r w:rsidRPr="3AA87EA2" w:rsidR="117442C0">
        <w:rPr>
          <w:rFonts w:ascii="Calibri" w:hAnsi="Calibri" w:eastAsia="Calibri" w:cs="Calibri" w:asciiTheme="minorAscii" w:hAnsiTheme="minorAscii" w:eastAsiaTheme="minorAscii" w:cstheme="minorAscii"/>
          <w:color w:val="000000" w:themeColor="text1" w:themeTint="FF" w:themeShade="FF"/>
        </w:rPr>
        <w:t>Audio and Video function very differently from other programs and do not use the LISTS framework. See this guide for more info</w:t>
      </w:r>
      <w:bookmarkStart w:name="_Int_oNH8oef8" w:id="1052287242"/>
      <w:r w:rsidRPr="3AA87EA2" w:rsidR="117442C0">
        <w:rPr>
          <w:rFonts w:ascii="Calibri" w:hAnsi="Calibri" w:eastAsia="Calibri" w:cs="Calibri" w:asciiTheme="minorAscii" w:hAnsiTheme="minorAscii" w:eastAsiaTheme="minorAscii" w:cstheme="minorAscii"/>
          <w:color w:val="000000" w:themeColor="text1" w:themeTint="FF" w:themeShade="FF"/>
        </w:rPr>
        <w:t>rmatio</w:t>
      </w:r>
      <w:bookmarkEnd w:id="1052287242"/>
      <w:r w:rsidRPr="3AA87EA2" w:rsidR="117442C0">
        <w:rPr>
          <w:rFonts w:ascii="Calibri" w:hAnsi="Calibri" w:eastAsia="Calibri" w:cs="Calibri" w:asciiTheme="minorAscii" w:hAnsiTheme="minorAscii" w:eastAsiaTheme="minorAscii" w:cstheme="minorAscii"/>
          <w:color w:val="000000" w:themeColor="text1" w:themeTint="FF" w:themeShade="FF"/>
        </w:rPr>
        <w:t xml:space="preserve">n on </w:t>
      </w:r>
      <w:hyperlink r:id="Rd1f1b451468d4bcc">
        <w:r w:rsidRPr="3AA87EA2" w:rsidR="117442C0">
          <w:rPr>
            <w:rStyle w:val="Hyperlink"/>
            <w:rFonts w:ascii="Calibri" w:hAnsi="Calibri" w:eastAsia="Calibri" w:cs="Calibri" w:asciiTheme="minorAscii" w:hAnsiTheme="minorAscii" w:eastAsiaTheme="minorAscii" w:cstheme="minorAscii"/>
          </w:rPr>
          <w:t>making audio and video content accessible</w:t>
        </w:r>
      </w:hyperlink>
      <w:r w:rsidRPr="3AA87EA2" w:rsidR="117442C0">
        <w:rPr>
          <w:rFonts w:ascii="Calibri" w:hAnsi="Calibri" w:eastAsia="Calibri" w:cs="Calibri" w:asciiTheme="minorAscii" w:hAnsiTheme="minorAscii" w:eastAsiaTheme="minorAscii" w:cstheme="minorAscii"/>
          <w:color w:val="000000" w:themeColor="text1" w:themeTint="FF" w:themeShade="FF"/>
        </w:rPr>
        <w:t>.</w:t>
      </w:r>
    </w:p>
    <w:p w:rsidR="174AB221" w:rsidP="3AA87EA2" w:rsidRDefault="5FB726FA" w14:paraId="44CD2904" w14:textId="3F590AF0">
      <w:pPr>
        <w:pStyle w:val="Heading3"/>
        <w:pBdr>
          <w:bottom w:val="dotted" w:color="000000" w:sz="4" w:space="4"/>
        </w:pBdr>
        <w:rPr>
          <w:rFonts w:ascii="Calibri" w:hAnsi="Calibri" w:eastAsia="Calibri" w:cs="Calibri" w:asciiTheme="minorAscii" w:hAnsiTheme="minorAscii" w:eastAsiaTheme="minorAscii" w:cstheme="minorAscii"/>
          <w:sz w:val="28"/>
          <w:szCs w:val="28"/>
        </w:rPr>
      </w:pPr>
      <w:r w:rsidRPr="3AA87EA2" w:rsidR="3A91C052">
        <w:rPr>
          <w:rFonts w:ascii="Calibri" w:hAnsi="Calibri" w:eastAsia="Calibri" w:cs="Calibri" w:asciiTheme="minorAscii" w:hAnsiTheme="minorAscii" w:eastAsiaTheme="minorAscii" w:cstheme="minorAscii"/>
        </w:rPr>
        <w:t>Canvas Learning Management System</w:t>
      </w:r>
    </w:p>
    <w:p w:rsidR="25A8DBCB" w:rsidP="3AA87EA2" w:rsidRDefault="25A8DBCB" w14:paraId="4578C54C" w14:textId="72E29105">
      <w:pPr>
        <w:pStyle w:val="ListParagraph"/>
        <w:rPr>
          <w:rFonts w:ascii="Calibri" w:hAnsi="Calibri" w:eastAsia="Calibri" w:cs="Calibri" w:asciiTheme="minorAscii" w:hAnsiTheme="minorAscii" w:eastAsiaTheme="minorAscii" w:cstheme="minorAscii"/>
          <w:sz w:val="24"/>
          <w:szCs w:val="24"/>
        </w:rPr>
      </w:pPr>
      <w:r w:rsidRPr="3AA87EA2" w:rsidR="4A84BCA8">
        <w:rPr>
          <w:rFonts w:ascii="Calibri" w:hAnsi="Calibri" w:eastAsia="Calibri" w:cs="Calibri" w:asciiTheme="minorAscii" w:hAnsiTheme="minorAscii" w:eastAsiaTheme="minorAscii" w:cstheme="minorAscii"/>
          <w:sz w:val="24"/>
          <w:szCs w:val="24"/>
        </w:rPr>
        <w:t>D</w:t>
      </w:r>
      <w:r w:rsidRPr="3AA87EA2" w:rsidR="6E76A2A8">
        <w:rPr>
          <w:rFonts w:ascii="Calibri" w:hAnsi="Calibri" w:eastAsia="Calibri" w:cs="Calibri" w:asciiTheme="minorAscii" w:hAnsiTheme="minorAscii" w:eastAsiaTheme="minorAscii" w:cstheme="minorAscii"/>
          <w:sz w:val="24"/>
          <w:szCs w:val="24"/>
        </w:rPr>
        <w:t>id</w:t>
      </w:r>
      <w:r w:rsidRPr="3AA87EA2" w:rsidR="4A84BCA8">
        <w:rPr>
          <w:rFonts w:ascii="Calibri" w:hAnsi="Calibri" w:eastAsia="Calibri" w:cs="Calibri" w:asciiTheme="minorAscii" w:hAnsiTheme="minorAscii" w:eastAsiaTheme="minorAscii" w:cstheme="minorAscii"/>
          <w:sz w:val="24"/>
          <w:szCs w:val="24"/>
        </w:rPr>
        <w:t xml:space="preserve"> you run the</w:t>
      </w:r>
      <w:r w:rsidRPr="3AA87EA2" w:rsidR="523748B6">
        <w:rPr>
          <w:rFonts w:ascii="Calibri" w:hAnsi="Calibri" w:eastAsia="Calibri" w:cs="Calibri" w:asciiTheme="minorAscii" w:hAnsiTheme="minorAscii" w:eastAsiaTheme="minorAscii" w:cstheme="minorAscii"/>
          <w:sz w:val="24"/>
          <w:szCs w:val="24"/>
        </w:rPr>
        <w:t xml:space="preserve"> Ally</w:t>
      </w:r>
      <w:r w:rsidRPr="3AA87EA2" w:rsidR="4A84BCA8">
        <w:rPr>
          <w:rFonts w:ascii="Calibri" w:hAnsi="Calibri" w:eastAsia="Calibri" w:cs="Calibri" w:asciiTheme="minorAscii" w:hAnsiTheme="minorAscii" w:eastAsiaTheme="minorAscii" w:cstheme="minorAscii"/>
          <w:sz w:val="24"/>
          <w:szCs w:val="24"/>
        </w:rPr>
        <w:t xml:space="preserve"> accessibility checker and correct any errors?</w:t>
      </w:r>
    </w:p>
    <w:p w:rsidR="64690FB1" w:rsidP="3AA87EA2" w:rsidRDefault="64690FB1" w14:paraId="21A4A141" w14:textId="016B19C9">
      <w:pPr>
        <w:pStyle w:val="ListParagraph"/>
        <w:rPr>
          <w:rFonts w:ascii="Calibri" w:hAnsi="Calibri" w:eastAsia="Calibri" w:cs="Calibri" w:asciiTheme="minorAscii" w:hAnsiTheme="minorAscii" w:eastAsiaTheme="minorAscii" w:cstheme="minorAscii"/>
          <w:sz w:val="24"/>
          <w:szCs w:val="24"/>
        </w:rPr>
      </w:pPr>
      <w:r w:rsidRPr="3AA87EA2" w:rsidR="64690FB1">
        <w:rPr>
          <w:rFonts w:ascii="Calibri" w:hAnsi="Calibri" w:eastAsia="Calibri" w:cs="Calibri" w:asciiTheme="minorAscii" w:hAnsiTheme="minorAscii" w:eastAsiaTheme="minorAscii" w:cstheme="minorAscii"/>
          <w:sz w:val="24"/>
          <w:szCs w:val="24"/>
        </w:rPr>
        <w:t>It evaluates content created directly in Canvas, as well as PDF, Word, PowerPoint, and image files that have been uploaded to Canvas.</w:t>
      </w:r>
      <w:r w:rsidRPr="3AA87EA2" w:rsidR="64690FB1">
        <w:rPr>
          <w:rFonts w:ascii="Calibri" w:hAnsi="Calibri" w:eastAsia="Calibri" w:cs="Calibri" w:asciiTheme="minorAscii" w:hAnsiTheme="minorAscii" w:eastAsiaTheme="minorAscii" w:cstheme="minorAscii"/>
          <w:sz w:val="24"/>
          <w:szCs w:val="24"/>
        </w:rPr>
        <w:t xml:space="preserve"> It will not evaluate items that have been embedded or linked within Canvas pages (for example, using OneDrive or Google Docs links), so that content should be assessed manually. To get started, view the </w:t>
      </w:r>
      <w:hyperlink r:id="Rcab0fec8e3164561">
        <w:r w:rsidRPr="3AA87EA2" w:rsidR="64690FB1">
          <w:rPr>
            <w:rStyle w:val="Hyperlink"/>
            <w:rFonts w:ascii="Calibri" w:hAnsi="Calibri" w:eastAsia="Calibri" w:cs="Calibri" w:asciiTheme="minorAscii" w:hAnsiTheme="minorAscii" w:eastAsiaTheme="minorAscii" w:cstheme="minorAscii"/>
            <w:sz w:val="24"/>
            <w:szCs w:val="24"/>
          </w:rPr>
          <w:t>Ally Quick Start Guide for Instructors</w:t>
        </w:r>
      </w:hyperlink>
      <w:r w:rsidRPr="3AA87EA2" w:rsidR="64690FB1">
        <w:rPr>
          <w:rFonts w:ascii="Calibri" w:hAnsi="Calibri" w:eastAsia="Calibri" w:cs="Calibri" w:asciiTheme="minorAscii" w:hAnsiTheme="minorAscii" w:eastAsiaTheme="minorAscii" w:cstheme="minorAscii"/>
          <w:sz w:val="24"/>
          <w:szCs w:val="24"/>
        </w:rPr>
        <w:t xml:space="preserve"> and check out this </w:t>
      </w:r>
      <w:hyperlink r:id="Rae80a83a11884c71">
        <w:r w:rsidRPr="3AA87EA2" w:rsidR="64690FB1">
          <w:rPr>
            <w:rStyle w:val="Hyperlink"/>
            <w:rFonts w:ascii="Calibri" w:hAnsi="Calibri" w:eastAsia="Calibri" w:cs="Calibri" w:asciiTheme="minorAscii" w:hAnsiTheme="minorAscii" w:eastAsiaTheme="minorAscii" w:cstheme="minorAscii"/>
            <w:sz w:val="24"/>
            <w:szCs w:val="24"/>
          </w:rPr>
          <w:t>two-minute video on YouTube</w:t>
        </w:r>
      </w:hyperlink>
      <w:r w:rsidRPr="3AA87EA2" w:rsidR="64690FB1">
        <w:rPr>
          <w:rFonts w:ascii="Calibri" w:hAnsi="Calibri" w:eastAsia="Calibri" w:cs="Calibri" w:asciiTheme="minorAscii" w:hAnsiTheme="minorAscii" w:eastAsiaTheme="minorAscii" w:cstheme="minorAscii"/>
          <w:sz w:val="24"/>
          <w:szCs w:val="24"/>
        </w:rPr>
        <w:t>.</w:t>
      </w:r>
    </w:p>
    <w:p w:rsidR="174AB221" w:rsidP="3AA87EA2" w:rsidRDefault="25A8DBCB" w14:paraId="10A8040D" w14:textId="36D1A85B">
      <w:pPr>
        <w:pStyle w:val="ListParagraph"/>
        <w:rPr>
          <w:rFonts w:ascii="Calibri" w:hAnsi="Calibri" w:eastAsia="Calibri" w:cs="Calibri" w:asciiTheme="minorAscii" w:hAnsiTheme="minorAscii" w:eastAsiaTheme="minorAscii" w:cstheme="minorAscii"/>
          <w:sz w:val="24"/>
          <w:szCs w:val="24"/>
        </w:rPr>
      </w:pPr>
      <w:r w:rsidRPr="3AA87EA2" w:rsidR="4A84BCA8">
        <w:rPr>
          <w:rFonts w:ascii="Calibri" w:hAnsi="Calibri" w:eastAsia="Calibri" w:cs="Calibri" w:asciiTheme="minorAscii" w:hAnsiTheme="minorAscii" w:eastAsiaTheme="minorAscii" w:cstheme="minorAscii"/>
          <w:sz w:val="24"/>
          <w:szCs w:val="24"/>
        </w:rPr>
        <w:t>Did you check the l</w:t>
      </w:r>
      <w:r w:rsidRPr="3AA87EA2" w:rsidR="01C717B4">
        <w:rPr>
          <w:rFonts w:ascii="Calibri" w:hAnsi="Calibri" w:eastAsia="Calibri" w:cs="Calibri" w:asciiTheme="minorAscii" w:hAnsiTheme="minorAscii" w:eastAsiaTheme="minorAscii" w:cstheme="minorAscii"/>
          <w:sz w:val="24"/>
          <w:szCs w:val="24"/>
        </w:rPr>
        <w:t xml:space="preserve">inks, images, structure, tables, and supplements </w:t>
      </w:r>
      <w:r w:rsidRPr="3AA87EA2" w:rsidR="2CE57241">
        <w:rPr>
          <w:rFonts w:ascii="Calibri" w:hAnsi="Calibri" w:eastAsia="Calibri" w:cs="Calibri" w:asciiTheme="minorAscii" w:hAnsiTheme="minorAscii" w:eastAsiaTheme="minorAscii" w:cstheme="minorAscii"/>
          <w:sz w:val="24"/>
          <w:szCs w:val="24"/>
        </w:rPr>
        <w:t>items</w:t>
      </w:r>
      <w:r w:rsidRPr="3AA87EA2" w:rsidR="7410CFF7">
        <w:rPr>
          <w:rFonts w:ascii="Calibri" w:hAnsi="Calibri" w:eastAsia="Calibri" w:cs="Calibri" w:asciiTheme="minorAscii" w:hAnsiTheme="minorAscii" w:eastAsiaTheme="minorAscii" w:cstheme="minorAscii"/>
          <w:sz w:val="24"/>
          <w:szCs w:val="24"/>
        </w:rPr>
        <w:t xml:space="preserve"> (see relevant sections</w:t>
      </w:r>
      <w:r w:rsidRPr="3AA87EA2" w:rsidR="092C24AA">
        <w:rPr>
          <w:rFonts w:ascii="Calibri" w:hAnsi="Calibri" w:eastAsia="Calibri" w:cs="Calibri" w:asciiTheme="minorAscii" w:hAnsiTheme="minorAscii" w:eastAsiaTheme="minorAscii" w:cstheme="minorAscii"/>
          <w:sz w:val="24"/>
          <w:szCs w:val="24"/>
        </w:rPr>
        <w:t xml:space="preserve"> above</w:t>
      </w:r>
      <w:r w:rsidRPr="3AA87EA2" w:rsidR="7410CFF7">
        <w:rPr>
          <w:rFonts w:ascii="Calibri" w:hAnsi="Calibri" w:eastAsia="Calibri" w:cs="Calibri" w:asciiTheme="minorAscii" w:hAnsiTheme="minorAscii" w:eastAsiaTheme="minorAscii" w:cstheme="minorAscii"/>
          <w:sz w:val="24"/>
          <w:szCs w:val="24"/>
        </w:rPr>
        <w:t>)</w:t>
      </w:r>
      <w:r w:rsidRPr="3AA87EA2" w:rsidR="40F51389">
        <w:rPr>
          <w:rFonts w:ascii="Calibri" w:hAnsi="Calibri" w:eastAsia="Calibri" w:cs="Calibri" w:asciiTheme="minorAscii" w:hAnsiTheme="minorAscii" w:eastAsiaTheme="minorAscii" w:cstheme="minorAscii"/>
          <w:sz w:val="24"/>
          <w:szCs w:val="24"/>
        </w:rPr>
        <w:t>?</w:t>
      </w:r>
    </w:p>
    <w:p w:rsidR="6ECC19D8" w:rsidP="3AA87EA2" w:rsidRDefault="6ECC19D8" w14:paraId="534788E8" w14:textId="0BCB432A">
      <w:pPr>
        <w:pStyle w:val="ListParagraph"/>
        <w:rPr>
          <w:rFonts w:ascii="Calibri" w:hAnsi="Calibri" w:eastAsia="Calibri" w:cs="Calibri" w:asciiTheme="minorAscii" w:hAnsiTheme="minorAscii" w:eastAsiaTheme="minorAscii" w:cstheme="minorAscii"/>
          <w:color w:val="000000" w:themeColor="text1" w:themeTint="FF" w:themeShade="FF"/>
        </w:rPr>
      </w:pPr>
      <w:r w:rsidRPr="3AA87EA2" w:rsidR="6ECC19D8">
        <w:rPr>
          <w:rFonts w:ascii="Calibri" w:hAnsi="Calibri" w:eastAsia="Calibri" w:cs="Calibri" w:asciiTheme="minorAscii" w:hAnsiTheme="minorAscii" w:eastAsiaTheme="minorAscii" w:cstheme="minorAscii"/>
          <w:color w:val="000000" w:themeColor="text1" w:themeTint="FF" w:themeShade="FF"/>
        </w:rPr>
        <w:t>Are blinking images or content avoided?</w:t>
      </w:r>
      <w:r w:rsidRPr="3AA87EA2" w:rsidR="59C51F8B">
        <w:rPr>
          <w:rFonts w:ascii="Calibri" w:hAnsi="Calibri" w:eastAsia="Calibri" w:cs="Calibri" w:asciiTheme="minorAscii" w:hAnsiTheme="minorAscii" w:eastAsiaTheme="minorAscii" w:cstheme="minorAscii"/>
          <w:color w:val="000000" w:themeColor="text1" w:themeTint="FF" w:themeShade="FF"/>
        </w:rPr>
        <w:t xml:space="preserve"> </w:t>
      </w:r>
      <w:hyperlink r:id="R165d385442364ee4">
        <w:r w:rsidRPr="3AA87EA2" w:rsidR="59C51F8B">
          <w:rPr>
            <w:rStyle w:val="Hyperlink"/>
            <w:rFonts w:ascii="Calibri" w:hAnsi="Calibri" w:eastAsia="Calibri" w:cs="Calibri" w:asciiTheme="minorAscii" w:hAnsiTheme="minorAscii" w:eastAsiaTheme="minorAscii" w:cstheme="minorAscii"/>
          </w:rPr>
          <w:t>2.3.1</w:t>
        </w:r>
      </w:hyperlink>
    </w:p>
    <w:p w:rsidR="23804CCB" w:rsidP="3AA87EA2" w:rsidRDefault="23804CCB" w14:paraId="3DD06547" w14:textId="3EE68D87">
      <w:pPr>
        <w:pStyle w:val="ListParagraph"/>
        <w:rPr>
          <w:rFonts w:ascii="Calibri" w:hAnsi="Calibri" w:eastAsia="Calibri" w:cs="Calibri" w:asciiTheme="minorAscii" w:hAnsiTheme="minorAscii" w:eastAsiaTheme="minorAscii" w:cstheme="minorAscii"/>
          <w:noProof w:val="0"/>
          <w:lang w:val="en-US"/>
        </w:rPr>
      </w:pPr>
      <w:r w:rsidRPr="3AA87EA2" w:rsidR="23804CCB">
        <w:rPr>
          <w:rFonts w:ascii="Calibri" w:hAnsi="Calibri" w:eastAsia="Calibri" w:cs="Calibri" w:asciiTheme="minorAscii" w:hAnsiTheme="minorAscii" w:eastAsiaTheme="minorAscii" w:cstheme="minorAscii"/>
          <w:noProof w:val="0"/>
          <w:lang w:val="en-US"/>
        </w:rPr>
        <w:t xml:space="preserve">Flashing images and content can cause seizures in people with </w:t>
      </w:r>
      <w:r w:rsidRPr="3AA87EA2" w:rsidR="28A05B89">
        <w:rPr>
          <w:rFonts w:ascii="Calibri" w:hAnsi="Calibri" w:eastAsia="Calibri" w:cs="Calibri" w:asciiTheme="minorAscii" w:hAnsiTheme="minorAscii" w:eastAsiaTheme="minorAscii" w:cstheme="minorAscii"/>
          <w:noProof w:val="0"/>
          <w:lang w:val="en-US"/>
        </w:rPr>
        <w:t>epilepsy,</w:t>
      </w:r>
      <w:r w:rsidRPr="3AA87EA2" w:rsidR="23804CCB">
        <w:rPr>
          <w:rFonts w:ascii="Calibri" w:hAnsi="Calibri" w:eastAsia="Calibri" w:cs="Calibri" w:asciiTheme="minorAscii" w:hAnsiTheme="minorAscii" w:eastAsiaTheme="minorAscii" w:cstheme="minorAscii"/>
          <w:noProof w:val="0"/>
          <w:lang w:val="en-US"/>
        </w:rPr>
        <w:t xml:space="preserve"> so</w:t>
      </w:r>
      <w:r w:rsidRPr="3AA87EA2" w:rsidR="468581CD">
        <w:rPr>
          <w:rFonts w:ascii="Calibri" w:hAnsi="Calibri" w:eastAsia="Calibri" w:cs="Calibri" w:asciiTheme="minorAscii" w:hAnsiTheme="minorAscii" w:eastAsiaTheme="minorAscii" w:cstheme="minorAscii"/>
          <w:noProof w:val="0"/>
          <w:lang w:val="en-US"/>
        </w:rPr>
        <w:t xml:space="preserve"> </w:t>
      </w:r>
      <w:hyperlink r:id="R7339db6edc224e5e">
        <w:r w:rsidRPr="3AA87EA2" w:rsidR="468581CD">
          <w:rPr>
            <w:rStyle w:val="Hyperlink"/>
            <w:rFonts w:ascii="Calibri" w:hAnsi="Calibri" w:eastAsia="Calibri" w:cs="Calibri" w:asciiTheme="minorAscii" w:hAnsiTheme="minorAscii" w:eastAsiaTheme="minorAscii" w:cstheme="minorAscii"/>
            <w:noProof w:val="0"/>
            <w:lang w:val="en-US"/>
          </w:rPr>
          <w:t>do not use flashing objects</w:t>
        </w:r>
      </w:hyperlink>
      <w:r w:rsidRPr="3AA87EA2" w:rsidR="468581CD">
        <w:rPr>
          <w:rFonts w:ascii="Calibri" w:hAnsi="Calibri" w:eastAsia="Calibri" w:cs="Calibri" w:asciiTheme="minorAscii" w:hAnsiTheme="minorAscii" w:eastAsiaTheme="minorAscii" w:cstheme="minorAscii"/>
          <w:noProof w:val="0"/>
          <w:lang w:val="en-US"/>
        </w:rPr>
        <w:t>.</w:t>
      </w:r>
    </w:p>
    <w:p w:rsidR="1CCBF069" w:rsidP="3AA87EA2" w:rsidRDefault="1CCBF069" w14:paraId="3006AA04" w14:textId="4ECB78BF">
      <w:pPr>
        <w:pStyle w:val="ListParagraph"/>
        <w:rPr>
          <w:noProof w:val="0"/>
          <w:color w:val="000000" w:themeColor="text1" w:themeTint="FF" w:themeShade="FF"/>
          <w:sz w:val="24"/>
          <w:szCs w:val="24"/>
          <w:lang w:val="en-US"/>
        </w:rPr>
      </w:pPr>
      <w:r w:rsidRPr="3AA87EA2" w:rsidR="1CCBF069">
        <w:rPr>
          <w:noProof w:val="0"/>
          <w:lang w:val="en-US"/>
        </w:rPr>
        <w:t>Do all of the file names and link text clearly convey to the user what will be accessed when using those links?</w:t>
      </w:r>
      <w:r w:rsidRPr="3AA87EA2" w:rsidR="1CCBF069">
        <w:rPr>
          <w:noProof w:val="0"/>
          <w:lang w:val="en-US"/>
        </w:rPr>
        <w:t xml:space="preserve"> </w:t>
      </w:r>
      <w:hyperlink r:id="Rc65e66f22e994b29">
        <w:r w:rsidRPr="3AA87EA2" w:rsidR="1CCBF069">
          <w:rPr>
            <w:rStyle w:val="Hyperlink"/>
            <w:noProof w:val="0"/>
            <w:lang w:val="en-US"/>
          </w:rPr>
          <w:t>2.4.2</w:t>
        </w:r>
      </w:hyperlink>
      <w:r w:rsidRPr="3AA87EA2" w:rsidR="1CCBF069">
        <w:rPr>
          <w:noProof w:val="0"/>
          <w:lang w:val="en-US"/>
        </w:rPr>
        <w:t xml:space="preserve">; </w:t>
      </w:r>
      <w:hyperlink r:id="Re8e5165b5b4b4c05">
        <w:r w:rsidRPr="3AA87EA2" w:rsidR="1CCBF069">
          <w:rPr>
            <w:rStyle w:val="Hyperlink"/>
            <w:noProof w:val="0"/>
            <w:lang w:val="en-US"/>
          </w:rPr>
          <w:t>2.4.4</w:t>
        </w:r>
      </w:hyperlink>
      <w:r w:rsidRPr="3AA87EA2" w:rsidR="1CCBF069">
        <w:rPr>
          <w:noProof w:val="0"/>
          <w:lang w:val="en-US"/>
        </w:rPr>
        <w:t xml:space="preserve">; </w:t>
      </w:r>
      <w:hyperlink r:id="R823783f53f194870">
        <w:r w:rsidRPr="3AA87EA2" w:rsidR="1CCBF069">
          <w:rPr>
            <w:rStyle w:val="Hyperlink"/>
            <w:noProof w:val="0"/>
            <w:lang w:val="en-US"/>
          </w:rPr>
          <w:t>2.4.6</w:t>
        </w:r>
      </w:hyperlink>
    </w:p>
    <w:p w:rsidR="0430D74B" w:rsidP="3AA87EA2" w:rsidRDefault="0430D74B" w14:paraId="08E29484" w14:textId="589836AD">
      <w:pPr>
        <w:pStyle w:val="ListParagraph"/>
        <w:rPr>
          <w:rFonts w:ascii="Calibri" w:hAnsi="Calibri" w:eastAsia="Calibri" w:cs="Calibri" w:asciiTheme="minorAscii" w:hAnsiTheme="minorAscii" w:eastAsiaTheme="minorAscii" w:cstheme="minorAscii"/>
          <w:color w:val="000000" w:themeColor="text1"/>
        </w:rPr>
      </w:pPr>
      <w:r w:rsidRPr="3AA87EA2" w:rsidR="611D2543">
        <w:rPr>
          <w:rFonts w:ascii="Calibri" w:hAnsi="Calibri" w:eastAsia="Calibri" w:cs="Calibri" w:asciiTheme="minorAscii" w:hAnsiTheme="minorAscii" w:eastAsiaTheme="minorAscii" w:cstheme="minorAscii"/>
          <w:color w:val="000000" w:themeColor="text1" w:themeTint="FF" w:themeShade="FF"/>
        </w:rPr>
        <w:t>Is there a clear navigational structure using the Modules page?</w:t>
      </w:r>
    </w:p>
    <w:p w:rsidR="0430D74B" w:rsidP="3AA87EA2" w:rsidRDefault="0430D74B" w14:paraId="5B7135A5" w14:textId="34F2B047">
      <w:pPr>
        <w:pStyle w:val="ListParagraph"/>
        <w:rPr>
          <w:rFonts w:ascii="Calibri" w:hAnsi="Calibri" w:eastAsia="Calibri" w:cs="Calibri" w:asciiTheme="minorAscii" w:hAnsiTheme="minorAscii" w:eastAsiaTheme="minorAscii" w:cstheme="minorAscii"/>
          <w:color w:val="000000" w:themeColor="text1"/>
        </w:rPr>
      </w:pPr>
      <w:r w:rsidRPr="3AA87EA2" w:rsidR="611D2543">
        <w:rPr>
          <w:rFonts w:ascii="Calibri" w:hAnsi="Calibri" w:eastAsia="Calibri" w:cs="Calibri" w:asciiTheme="minorAscii" w:hAnsiTheme="minorAscii" w:eastAsiaTheme="minorAscii" w:cstheme="minorAscii"/>
          <w:color w:val="000000" w:themeColor="text1" w:themeTint="FF" w:themeShade="FF"/>
        </w:rPr>
        <w:t>Are all files and link titles clearly labeled?</w:t>
      </w:r>
      <w:r w:rsidRPr="3AA87EA2" w:rsidR="2E0D21C6">
        <w:rPr>
          <w:rFonts w:ascii="Calibri" w:hAnsi="Calibri" w:eastAsia="Calibri" w:cs="Calibri" w:asciiTheme="minorAscii" w:hAnsiTheme="minorAscii" w:eastAsiaTheme="minorAscii" w:cstheme="minorAscii"/>
          <w:color w:val="000000" w:themeColor="text1" w:themeTint="FF" w:themeShade="FF"/>
        </w:rPr>
        <w:t xml:space="preserve"> </w:t>
      </w:r>
      <w:hyperlink r:id="Rf2dfd80997834a2f">
        <w:r w:rsidRPr="3AA87EA2" w:rsidR="2E0D21C6">
          <w:rPr>
            <w:rStyle w:val="Hyperlink"/>
            <w:rFonts w:ascii="Calibri" w:hAnsi="Calibri" w:eastAsia="Calibri" w:cs="Calibri" w:asciiTheme="minorAscii" w:hAnsiTheme="minorAscii" w:eastAsiaTheme="minorAscii" w:cstheme="minorAscii"/>
          </w:rPr>
          <w:t>2.4.2</w:t>
        </w:r>
      </w:hyperlink>
      <w:r w:rsidRPr="3AA87EA2" w:rsidR="4EEABA81">
        <w:rPr>
          <w:rFonts w:ascii="Calibri" w:hAnsi="Calibri" w:eastAsia="Calibri" w:cs="Calibri" w:asciiTheme="minorAscii" w:hAnsiTheme="minorAscii" w:eastAsiaTheme="minorAscii" w:cstheme="minorAscii"/>
          <w:color w:val="000000" w:themeColor="text1" w:themeTint="FF" w:themeShade="FF"/>
        </w:rPr>
        <w:t xml:space="preserve">; </w:t>
      </w:r>
      <w:hyperlink r:id="R9f0eac83a1ad46a6">
        <w:r w:rsidRPr="3AA87EA2" w:rsidR="4EEABA81">
          <w:rPr>
            <w:rStyle w:val="Hyperlink"/>
            <w:rFonts w:ascii="Calibri" w:hAnsi="Calibri" w:eastAsia="Calibri" w:cs="Calibri" w:asciiTheme="minorAscii" w:hAnsiTheme="minorAscii" w:eastAsiaTheme="minorAscii" w:cstheme="minorAscii"/>
          </w:rPr>
          <w:t>2.4.4</w:t>
        </w:r>
        <w:r w:rsidRPr="3AA87EA2" w:rsidR="0BD2C3E7">
          <w:rPr>
            <w:rStyle w:val="Hyperlink"/>
            <w:rFonts w:ascii="Calibri" w:hAnsi="Calibri" w:eastAsia="Calibri" w:cs="Calibri" w:asciiTheme="minorAscii" w:hAnsiTheme="minorAscii" w:eastAsiaTheme="minorAscii" w:cstheme="minorAscii"/>
          </w:rPr>
          <w:t>;</w:t>
        </w:r>
      </w:hyperlink>
      <w:r w:rsidRPr="3AA87EA2" w:rsidR="0BD2C3E7">
        <w:rPr>
          <w:rFonts w:ascii="Calibri" w:hAnsi="Calibri" w:eastAsia="Calibri" w:cs="Calibri" w:asciiTheme="minorAscii" w:hAnsiTheme="minorAscii" w:eastAsiaTheme="minorAscii" w:cstheme="minorAscii"/>
          <w:color w:val="000000" w:themeColor="text1" w:themeTint="FF" w:themeShade="FF"/>
        </w:rPr>
        <w:t xml:space="preserve"> </w:t>
      </w:r>
      <w:hyperlink r:id="R1b76f9b996dc4946">
        <w:r w:rsidRPr="3AA87EA2" w:rsidR="0BD2C3E7">
          <w:rPr>
            <w:rStyle w:val="Hyperlink"/>
            <w:rFonts w:ascii="Calibri" w:hAnsi="Calibri" w:eastAsia="Calibri" w:cs="Calibri" w:asciiTheme="minorAscii" w:hAnsiTheme="minorAscii" w:eastAsiaTheme="minorAscii" w:cstheme="minorAscii"/>
          </w:rPr>
          <w:t>2.4.6</w:t>
        </w:r>
      </w:hyperlink>
    </w:p>
    <w:p w:rsidR="7CD4DA1E" w:rsidP="3AA87EA2" w:rsidRDefault="7CD4DA1E" w14:paraId="306C13E0" w14:textId="040D56A0">
      <w:pPr>
        <w:pStyle w:val="ListParagraph"/>
        <w:rPr>
          <w:rFonts w:ascii="Calibri" w:hAnsi="Calibri" w:eastAsia="Calibri" w:cs="Calibri" w:asciiTheme="minorAscii" w:hAnsiTheme="minorAscii" w:eastAsiaTheme="minorAscii" w:cstheme="minorAscii"/>
          <w:color w:val="000000" w:themeColor="text1"/>
        </w:rPr>
      </w:pPr>
      <w:r w:rsidRPr="3AA87EA2" w:rsidR="49612C3E">
        <w:rPr>
          <w:rFonts w:ascii="Calibri" w:hAnsi="Calibri" w:eastAsia="Calibri" w:cs="Calibri" w:asciiTheme="minorAscii" w:hAnsiTheme="minorAscii" w:eastAsiaTheme="minorAscii" w:cstheme="minorAscii"/>
          <w:color w:val="000000" w:themeColor="text1" w:themeTint="FF" w:themeShade="FF"/>
        </w:rPr>
        <w:t xml:space="preserve">Does all embedded content </w:t>
      </w:r>
      <w:r w:rsidRPr="3AA87EA2" w:rsidR="28F7021D">
        <w:rPr>
          <w:rFonts w:ascii="Calibri" w:hAnsi="Calibri" w:eastAsia="Calibri" w:cs="Calibri" w:asciiTheme="minorAscii" w:hAnsiTheme="minorAscii" w:eastAsiaTheme="minorAscii" w:cstheme="minorAscii"/>
          <w:color w:val="000000" w:themeColor="text1" w:themeTint="FF" w:themeShade="FF"/>
        </w:rPr>
        <w:t xml:space="preserve">(i.e., YouTube videos, podcasts) </w:t>
      </w:r>
      <w:r w:rsidRPr="3AA87EA2" w:rsidR="49612C3E">
        <w:rPr>
          <w:rFonts w:ascii="Calibri" w:hAnsi="Calibri" w:eastAsia="Calibri" w:cs="Calibri" w:asciiTheme="minorAscii" w:hAnsiTheme="minorAscii" w:eastAsiaTheme="minorAscii" w:cstheme="minorAscii"/>
          <w:color w:val="000000" w:themeColor="text1" w:themeTint="FF" w:themeShade="FF"/>
        </w:rPr>
        <w:t>have</w:t>
      </w:r>
      <w:r w:rsidRPr="3AA87EA2" w:rsidR="49612C3E">
        <w:rPr>
          <w:rFonts w:ascii="Calibri" w:hAnsi="Calibri" w:eastAsia="Calibri" w:cs="Calibri" w:asciiTheme="minorAscii" w:hAnsiTheme="minorAscii" w:eastAsiaTheme="minorAscii" w:cstheme="minorAscii"/>
          <w:color w:val="000000" w:themeColor="text1" w:themeTint="FF" w:themeShade="FF"/>
        </w:rPr>
        <w:t xml:space="preserve"> </w:t>
      </w:r>
      <w:r w:rsidRPr="3AA87EA2" w:rsidR="49612C3E">
        <w:rPr>
          <w:rFonts w:ascii="Calibri" w:hAnsi="Calibri" w:eastAsia="Calibri" w:cs="Calibri" w:asciiTheme="minorAscii" w:hAnsiTheme="minorAscii" w:eastAsiaTheme="minorAscii" w:cstheme="minorAscii"/>
          <w:color w:val="000000" w:themeColor="text1" w:themeTint="FF" w:themeShade="FF"/>
        </w:rPr>
        <w:t>a t</w:t>
      </w:r>
      <w:r w:rsidRPr="3AA87EA2" w:rsidR="72938AEE">
        <w:rPr>
          <w:rFonts w:ascii="Calibri" w:hAnsi="Calibri" w:eastAsia="Calibri" w:cs="Calibri" w:asciiTheme="minorAscii" w:hAnsiTheme="minorAscii" w:eastAsiaTheme="minorAscii" w:cstheme="minorAscii"/>
          <w:color w:val="000000" w:themeColor="text1" w:themeTint="FF" w:themeShade="FF"/>
        </w:rPr>
        <w:t xml:space="preserve">itle or </w:t>
      </w:r>
      <w:r w:rsidRPr="3AA87EA2" w:rsidR="72938AEE">
        <w:rPr>
          <w:rFonts w:ascii="Calibri" w:hAnsi="Calibri" w:eastAsia="Calibri" w:cs="Calibri" w:asciiTheme="minorAscii" w:hAnsiTheme="minorAscii" w:eastAsiaTheme="minorAscii" w:cstheme="minorAscii"/>
          <w:color w:val="000000" w:themeColor="text1" w:themeTint="FF" w:themeShade="FF"/>
        </w:rPr>
        <w:t>short description</w:t>
      </w:r>
      <w:r w:rsidRPr="3AA87EA2" w:rsidR="49612C3E">
        <w:rPr>
          <w:rFonts w:ascii="Calibri" w:hAnsi="Calibri" w:eastAsia="Calibri" w:cs="Calibri" w:asciiTheme="minorAscii" w:hAnsiTheme="minorAscii" w:eastAsiaTheme="minorAscii" w:cstheme="minorAscii"/>
          <w:color w:val="000000" w:themeColor="text1" w:themeTint="FF" w:themeShade="FF"/>
        </w:rPr>
        <w:t>?</w:t>
      </w:r>
      <w:r w:rsidRPr="3AA87EA2" w:rsidR="0BD2C3E7">
        <w:rPr>
          <w:rFonts w:ascii="Calibri" w:hAnsi="Calibri" w:eastAsia="Calibri" w:cs="Calibri" w:asciiTheme="minorAscii" w:hAnsiTheme="minorAscii" w:eastAsiaTheme="minorAscii" w:cstheme="minorAscii"/>
          <w:color w:val="000000" w:themeColor="text1" w:themeTint="FF" w:themeShade="FF"/>
        </w:rPr>
        <w:t xml:space="preserve"> </w:t>
      </w:r>
      <w:hyperlink r:id="R6092caec410948f7">
        <w:r w:rsidRPr="3AA87EA2" w:rsidR="0BD2C3E7">
          <w:rPr>
            <w:rStyle w:val="Hyperlink"/>
            <w:rFonts w:ascii="Calibri" w:hAnsi="Calibri" w:eastAsia="Calibri" w:cs="Calibri" w:asciiTheme="minorAscii" w:hAnsiTheme="minorAscii" w:eastAsiaTheme="minorAscii" w:cstheme="minorAscii"/>
          </w:rPr>
          <w:t>2.4.6</w:t>
        </w:r>
      </w:hyperlink>
    </w:p>
    <w:p w:rsidR="7D5136EB" w:rsidP="3AA87EA2" w:rsidRDefault="7D5136EB" w14:paraId="6C513814" w14:textId="689E52C5">
      <w:pPr>
        <w:pStyle w:val="ListParagraph"/>
        <w:rPr>
          <w:noProof w:val="0"/>
          <w:sz w:val="22"/>
          <w:szCs w:val="22"/>
          <w:lang w:val="en-US"/>
        </w:rPr>
      </w:pPr>
      <w:r w:rsidRPr="3AA87EA2" w:rsidR="7D5136EB">
        <w:rPr>
          <w:noProof w:val="0"/>
          <w:lang w:val="en-US"/>
        </w:rPr>
        <w:t xml:space="preserve">Students should know what the embedded content is if it </w:t>
      </w:r>
      <w:r w:rsidRPr="3AA87EA2" w:rsidR="7D5136EB">
        <w:rPr>
          <w:noProof w:val="0"/>
          <w:lang w:val="en-US"/>
        </w:rPr>
        <w:t>doesn't</w:t>
      </w:r>
      <w:r w:rsidRPr="3AA87EA2" w:rsidR="7D5136EB">
        <w:rPr>
          <w:noProof w:val="0"/>
          <w:lang w:val="en-US"/>
        </w:rPr>
        <w:t xml:space="preserve"> load properly or if they cannot see it.</w:t>
      </w:r>
    </w:p>
    <w:p w:rsidR="72F26D1D" w:rsidP="3AA87EA2" w:rsidRDefault="72F26D1D" w14:paraId="15510A33" w14:textId="7E819FA8">
      <w:pPr>
        <w:pStyle w:val="ListParagraph"/>
        <w:spacing w:before="360" w:after="80" w:line="257" w:lineRule="auto"/>
        <w:rPr>
          <w:rFonts w:ascii="Calibri" w:hAnsi="Calibri" w:eastAsia="Calibri" w:cs="Calibri" w:asciiTheme="minorAscii" w:hAnsiTheme="minorAscii" w:eastAsiaTheme="minorAscii" w:cstheme="minorAscii"/>
          <w:color w:val="000000" w:themeColor="text1" w:themeTint="FF" w:themeShade="FF"/>
        </w:rPr>
      </w:pPr>
      <w:r w:rsidRPr="3AA87EA2" w:rsidR="720C147B">
        <w:rPr>
          <w:rFonts w:ascii="Calibri" w:hAnsi="Calibri" w:eastAsia="Calibri" w:cs="Calibri" w:asciiTheme="minorAscii" w:hAnsiTheme="minorAscii" w:eastAsiaTheme="minorAscii" w:cstheme="minorAscii"/>
          <w:color w:val="000000" w:themeColor="text1" w:themeTint="FF" w:themeShade="FF"/>
        </w:rPr>
        <w:t>Do navigational buttons</w:t>
      </w:r>
      <w:r w:rsidRPr="3AA87EA2" w:rsidR="348E3794">
        <w:rPr>
          <w:rFonts w:ascii="Calibri" w:hAnsi="Calibri" w:eastAsia="Calibri" w:cs="Calibri" w:asciiTheme="minorAscii" w:hAnsiTheme="minorAscii" w:eastAsiaTheme="minorAscii" w:cstheme="minorAscii"/>
          <w:color w:val="000000" w:themeColor="text1" w:themeTint="FF" w:themeShade="FF"/>
        </w:rPr>
        <w:t xml:space="preserve"> inform the use</w:t>
      </w:r>
      <w:r w:rsidRPr="3AA87EA2" w:rsidR="63803846">
        <w:rPr>
          <w:rFonts w:ascii="Calibri" w:hAnsi="Calibri" w:eastAsia="Calibri" w:cs="Calibri" w:asciiTheme="minorAscii" w:hAnsiTheme="minorAscii" w:eastAsiaTheme="minorAscii" w:cstheme="minorAscii"/>
          <w:color w:val="000000" w:themeColor="text1" w:themeTint="FF" w:themeShade="FF"/>
        </w:rPr>
        <w:t>r</w:t>
      </w:r>
      <w:r w:rsidRPr="3AA87EA2" w:rsidR="348E3794">
        <w:rPr>
          <w:rFonts w:ascii="Calibri" w:hAnsi="Calibri" w:eastAsia="Calibri" w:cs="Calibri" w:asciiTheme="minorAscii" w:hAnsiTheme="minorAscii" w:eastAsiaTheme="minorAscii" w:cstheme="minorAscii"/>
          <w:color w:val="000000" w:themeColor="text1" w:themeTint="FF" w:themeShade="FF"/>
        </w:rPr>
        <w:t xml:space="preserve"> what will happen when </w:t>
      </w:r>
      <w:r w:rsidRPr="3AA87EA2" w:rsidR="348E3794">
        <w:rPr>
          <w:rFonts w:ascii="Calibri" w:hAnsi="Calibri" w:eastAsia="Calibri" w:cs="Calibri" w:asciiTheme="minorAscii" w:hAnsiTheme="minorAscii" w:eastAsiaTheme="minorAscii" w:cstheme="minorAscii"/>
          <w:color w:val="000000" w:themeColor="text1" w:themeTint="FF" w:themeShade="FF"/>
        </w:rPr>
        <w:t>they’re</w:t>
      </w:r>
      <w:r w:rsidRPr="3AA87EA2" w:rsidR="348E3794">
        <w:rPr>
          <w:rFonts w:ascii="Calibri" w:hAnsi="Calibri" w:eastAsia="Calibri" w:cs="Calibri" w:asciiTheme="minorAscii" w:hAnsiTheme="minorAscii" w:eastAsiaTheme="minorAscii" w:cstheme="minorAscii"/>
          <w:color w:val="000000" w:themeColor="text1" w:themeTint="FF" w:themeShade="FF"/>
        </w:rPr>
        <w:t xml:space="preserve"> pressed? </w:t>
      </w:r>
      <w:hyperlink r:id="R12019212c1324418">
        <w:r w:rsidRPr="3AA87EA2" w:rsidR="348E3794">
          <w:rPr>
            <w:rStyle w:val="Hyperlink"/>
            <w:rFonts w:ascii="Calibri" w:hAnsi="Calibri" w:eastAsia="Calibri" w:cs="Calibri" w:asciiTheme="minorAscii" w:hAnsiTheme="minorAscii" w:eastAsiaTheme="minorAscii" w:cstheme="minorAscii"/>
          </w:rPr>
          <w:t>2.4.6</w:t>
        </w:r>
      </w:hyperlink>
    </w:p>
    <w:p w:rsidR="72F26D1D" w:rsidP="3AA87EA2" w:rsidRDefault="72F26D1D" w14:paraId="2864142A" w14:textId="7E1F2CCA">
      <w:pPr>
        <w:pStyle w:val="ListParagraph"/>
        <w:spacing w:before="0" w:beforeAutospacing="off" w:after="0" w:afterAutospacing="off" w:line="257" w:lineRule="auto"/>
        <w:ind w:left="375" w:right="0"/>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3AA87EA2" w:rsidR="698ADFC5">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Do the navigation and functional elements (such as buttons, icons, </w:t>
      </w:r>
      <w:r w:rsidRPr="3AA87EA2" w:rsidR="698ADFC5">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and </w:t>
      </w:r>
      <w:r w:rsidRPr="3AA87EA2" w:rsidR="698ADFC5">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call-to-action links) look and work the same across pages? </w:t>
      </w:r>
      <w:hyperlink r:id="R4ea12fad59a446b5">
        <w:r w:rsidRPr="3AA87EA2" w:rsidR="698ADFC5">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3.2.3</w:t>
        </w:r>
      </w:hyperlink>
      <w:r w:rsidRPr="3AA87EA2" w:rsidR="698ADFC5">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w:t>
      </w:r>
      <w:hyperlink r:id="R0e13633bd92d4da3">
        <w:r w:rsidRPr="3AA87EA2" w:rsidR="698ADFC5">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3.2.4</w:t>
        </w:r>
      </w:hyperlink>
    </w:p>
    <w:p w:rsidR="72F26D1D" w:rsidP="3AA87EA2" w:rsidRDefault="72F26D1D" w14:paraId="53390AFD" w14:textId="4A78FB2D">
      <w:pPr>
        <w:pStyle w:val="Heading3"/>
        <w:pBdr>
          <w:bottom w:val="dotted" w:color="000000" w:sz="4" w:space="4"/>
        </w:pBdr>
        <w:rPr>
          <w:rFonts w:ascii="Calibri" w:hAnsi="Calibri" w:eastAsia="Calibri" w:cs="Calibri" w:asciiTheme="minorAscii" w:hAnsiTheme="minorAscii" w:eastAsiaTheme="minorAscii" w:cstheme="minorAscii"/>
          <w:sz w:val="28"/>
          <w:szCs w:val="28"/>
        </w:rPr>
      </w:pPr>
      <w:r w:rsidRPr="3AA87EA2" w:rsidR="0A979635">
        <w:rPr>
          <w:rFonts w:ascii="Calibri" w:hAnsi="Calibri" w:eastAsia="Calibri" w:cs="Calibri" w:asciiTheme="minorAscii" w:hAnsiTheme="minorAscii" w:eastAsiaTheme="minorAscii" w:cstheme="minorAscii"/>
        </w:rPr>
        <w:t>Excel</w:t>
      </w:r>
    </w:p>
    <w:p w:rsidR="72F26D1D" w:rsidP="3AA87EA2" w:rsidRDefault="17693997" w14:paraId="407515C7" w14:textId="0A007C4E">
      <w:pPr>
        <w:pStyle w:val="ListParagraph"/>
        <w:spacing w:after="0" w:line="257" w:lineRule="auto"/>
        <w:rPr>
          <w:rFonts w:ascii="Calibri" w:hAnsi="Calibri" w:eastAsia="Calibri" w:cs="Calibri" w:asciiTheme="minorAscii" w:hAnsiTheme="minorAscii" w:eastAsiaTheme="minorAscii" w:cstheme="minorAscii"/>
          <w:sz w:val="24"/>
          <w:szCs w:val="24"/>
        </w:rPr>
      </w:pPr>
      <w:r w:rsidRPr="3AA87EA2" w:rsidR="20AC39F2">
        <w:rPr>
          <w:rFonts w:ascii="Calibri" w:hAnsi="Calibri" w:eastAsia="Calibri" w:cs="Calibri" w:asciiTheme="minorAscii" w:hAnsiTheme="minorAscii" w:eastAsiaTheme="minorAscii" w:cstheme="minorAscii"/>
          <w:sz w:val="24"/>
          <w:szCs w:val="24"/>
        </w:rPr>
        <w:t xml:space="preserve">Do you run the </w:t>
      </w:r>
      <w:r w:rsidRPr="3AA87EA2" w:rsidR="51E69B34">
        <w:rPr>
          <w:rFonts w:ascii="Calibri" w:hAnsi="Calibri" w:eastAsia="Calibri" w:cs="Calibri" w:asciiTheme="minorAscii" w:hAnsiTheme="minorAscii" w:eastAsiaTheme="minorAscii" w:cstheme="minorAscii"/>
          <w:sz w:val="24"/>
          <w:szCs w:val="24"/>
        </w:rPr>
        <w:t>accessibility checker and correct any errors</w:t>
      </w:r>
      <w:r w:rsidRPr="3AA87EA2" w:rsidR="17955348">
        <w:rPr>
          <w:rFonts w:ascii="Calibri" w:hAnsi="Calibri" w:eastAsia="Calibri" w:cs="Calibri" w:asciiTheme="minorAscii" w:hAnsiTheme="minorAscii" w:eastAsiaTheme="minorAscii" w:cstheme="minorAscii"/>
          <w:sz w:val="24"/>
          <w:szCs w:val="24"/>
        </w:rPr>
        <w:t>?</w:t>
      </w:r>
    </w:p>
    <w:p w:rsidR="72F26D1D" w:rsidP="3AA87EA2" w:rsidRDefault="2BDD5372" w14:paraId="4E51D681" w14:textId="0EBA0DAD">
      <w:pPr>
        <w:pStyle w:val="ListParagraph"/>
        <w:spacing w:after="0" w:line="257" w:lineRule="auto"/>
        <w:rPr>
          <w:rFonts w:ascii="Calibri" w:hAnsi="Calibri" w:eastAsia="Calibri" w:cs="Calibri" w:asciiTheme="minorAscii" w:hAnsiTheme="minorAscii" w:eastAsiaTheme="minorAscii" w:cstheme="minorAscii"/>
          <w:color w:val="000000" w:themeColor="text1" w:themeTint="FF" w:themeShade="FF"/>
        </w:rPr>
      </w:pPr>
      <w:r w:rsidRPr="3AA87EA2" w:rsidR="23B38020">
        <w:rPr>
          <w:rFonts w:ascii="Calibri" w:hAnsi="Calibri" w:eastAsia="Calibri" w:cs="Calibri" w:asciiTheme="minorAscii" w:hAnsiTheme="minorAscii" w:eastAsiaTheme="minorAscii" w:cstheme="minorAscii"/>
          <w:sz w:val="24"/>
          <w:szCs w:val="24"/>
        </w:rPr>
        <w:t xml:space="preserve">Open the file in the desktop app. Then open the accessibility checker by clicking the </w:t>
      </w:r>
      <w:r w:rsidRPr="3AA87EA2" w:rsidR="23B38020">
        <w:rPr>
          <w:rFonts w:ascii="Calibri" w:hAnsi="Calibri" w:eastAsia="Calibri" w:cs="Calibri" w:asciiTheme="minorAscii" w:hAnsiTheme="minorAscii" w:eastAsiaTheme="minorAscii" w:cstheme="minorAscii"/>
          <w:b w:val="1"/>
          <w:bCs w:val="1"/>
          <w:sz w:val="24"/>
          <w:szCs w:val="24"/>
        </w:rPr>
        <w:t>Accessibility icon</w:t>
      </w:r>
      <w:r w:rsidRPr="3AA87EA2" w:rsidR="23B38020">
        <w:rPr>
          <w:rFonts w:ascii="Calibri" w:hAnsi="Calibri" w:eastAsia="Calibri" w:cs="Calibri" w:asciiTheme="minorAscii" w:hAnsiTheme="minorAscii" w:eastAsiaTheme="minorAscii" w:cstheme="minorAscii"/>
          <w:sz w:val="24"/>
          <w:szCs w:val="24"/>
        </w:rPr>
        <w:t xml:space="preserve"> at</w:t>
      </w:r>
      <w:r w:rsidRPr="3AA87EA2" w:rsidR="23B38020">
        <w:rPr>
          <w:rFonts w:ascii="Calibri" w:hAnsi="Calibri" w:eastAsia="Calibri" w:cs="Calibri" w:asciiTheme="minorAscii" w:hAnsiTheme="minorAscii" w:eastAsiaTheme="minorAscii" w:cstheme="minorAscii"/>
          <w:color w:val="000000" w:themeColor="text1" w:themeTint="FF" w:themeShade="FF"/>
        </w:rPr>
        <w:t xml:space="preserve"> the bottom of the screen or clicking </w:t>
      </w:r>
      <w:r w:rsidRPr="3AA87EA2" w:rsidR="23B38020">
        <w:rPr>
          <w:rFonts w:ascii="Calibri" w:hAnsi="Calibri" w:eastAsia="Calibri" w:cs="Calibri" w:asciiTheme="minorAscii" w:hAnsiTheme="minorAscii" w:eastAsiaTheme="minorAscii" w:cstheme="minorAscii"/>
          <w:b w:val="1"/>
          <w:bCs w:val="1"/>
          <w:color w:val="000000" w:themeColor="text1" w:themeTint="FF" w:themeShade="FF"/>
        </w:rPr>
        <w:t>‘Review’</w:t>
      </w:r>
      <w:r w:rsidRPr="3AA87EA2" w:rsidR="23B38020">
        <w:rPr>
          <w:rFonts w:ascii="Calibri" w:hAnsi="Calibri" w:eastAsia="Calibri" w:cs="Calibri" w:asciiTheme="minorAscii" w:hAnsiTheme="minorAscii" w:eastAsiaTheme="minorAscii" w:cstheme="minorAscii"/>
          <w:color w:val="000000" w:themeColor="text1" w:themeTint="FF" w:themeShade="FF"/>
        </w:rPr>
        <w:t xml:space="preserve"> from the menu bar, then selecting </w:t>
      </w:r>
      <w:r w:rsidRPr="3AA87EA2" w:rsidR="23B38020">
        <w:rPr>
          <w:rFonts w:ascii="Calibri" w:hAnsi="Calibri" w:eastAsia="Calibri" w:cs="Calibri" w:asciiTheme="minorAscii" w:hAnsiTheme="minorAscii" w:eastAsiaTheme="minorAscii" w:cstheme="minorAscii"/>
          <w:b w:val="1"/>
          <w:bCs w:val="1"/>
          <w:color w:val="000000" w:themeColor="text1" w:themeTint="FF" w:themeShade="FF"/>
        </w:rPr>
        <w:t>‘Check Accessibility</w:t>
      </w:r>
      <w:r w:rsidRPr="3AA87EA2" w:rsidR="23B38020">
        <w:rPr>
          <w:rFonts w:ascii="Calibri" w:hAnsi="Calibri" w:eastAsia="Calibri" w:cs="Calibri" w:asciiTheme="minorAscii" w:hAnsiTheme="minorAscii" w:eastAsiaTheme="minorAscii" w:cstheme="minorAscii"/>
          <w:b w:val="1"/>
          <w:bCs w:val="1"/>
          <w:color w:val="000000" w:themeColor="text1" w:themeTint="FF" w:themeShade="FF"/>
        </w:rPr>
        <w:t>’</w:t>
      </w:r>
      <w:r w:rsidRPr="3AA87EA2" w:rsidR="23B38020">
        <w:rPr>
          <w:rFonts w:ascii="Calibri" w:hAnsi="Calibri" w:eastAsia="Calibri" w:cs="Calibri" w:asciiTheme="minorAscii" w:hAnsiTheme="minorAscii" w:eastAsiaTheme="minorAscii" w:cstheme="minorAscii"/>
          <w:color w:val="000000" w:themeColor="text1" w:themeTint="FF" w:themeShade="FF"/>
        </w:rPr>
        <w:t>.</w:t>
      </w:r>
    </w:p>
    <w:p w:rsidR="72F26D1D" w:rsidP="3AA87EA2" w:rsidRDefault="36460F5A" w14:paraId="1D3084AD" w14:textId="39304C07">
      <w:pPr>
        <w:pStyle w:val="ListParagraph"/>
        <w:spacing w:after="0" w:line="257" w:lineRule="auto"/>
        <w:rPr>
          <w:rFonts w:ascii="Calibri" w:hAnsi="Calibri" w:eastAsia="Calibri" w:cs="Calibri" w:asciiTheme="minorAscii" w:hAnsiTheme="minorAscii" w:eastAsiaTheme="minorAscii" w:cstheme="minorAscii"/>
          <w:sz w:val="24"/>
          <w:szCs w:val="24"/>
        </w:rPr>
      </w:pPr>
      <w:r w:rsidRPr="3AA87EA2" w:rsidR="32C136D1">
        <w:rPr>
          <w:rFonts w:ascii="Calibri" w:hAnsi="Calibri" w:eastAsia="Calibri" w:cs="Calibri" w:asciiTheme="minorAscii" w:hAnsiTheme="minorAscii" w:eastAsiaTheme="minorAscii" w:cstheme="minorAscii"/>
          <w:sz w:val="24"/>
          <w:szCs w:val="24"/>
        </w:rPr>
        <w:t>Did you check the links, images, structure, tables, and supplements items (see relevant sections above)?</w:t>
      </w:r>
    </w:p>
    <w:p w:rsidR="72F26D1D" w:rsidP="3AA87EA2" w:rsidRDefault="323428BD" w14:paraId="32DD60B9" w14:textId="653BF09B">
      <w:pPr>
        <w:pStyle w:val="ListParagraph"/>
        <w:spacing w:after="0" w:line="257" w:lineRule="auto"/>
        <w:rPr>
          <w:rFonts w:ascii="Calibri" w:hAnsi="Calibri" w:eastAsia="Calibri" w:cs="Calibri" w:asciiTheme="minorAscii" w:hAnsiTheme="minorAscii" w:eastAsiaTheme="minorAscii" w:cstheme="minorAscii"/>
          <w:color w:val="000000" w:themeColor="text1" w:themeTint="FF" w:themeShade="FF"/>
        </w:rPr>
      </w:pPr>
      <w:r w:rsidRPr="3AA87EA2" w:rsidR="56697500">
        <w:rPr>
          <w:rFonts w:ascii="Calibri" w:hAnsi="Calibri" w:eastAsia="Calibri" w:cs="Calibri" w:asciiTheme="minorAscii" w:hAnsiTheme="minorAscii" w:eastAsiaTheme="minorAscii" w:cstheme="minorAscii"/>
          <w:color w:val="000000" w:themeColor="text1" w:themeTint="FF" w:themeShade="FF"/>
        </w:rPr>
        <w:t>Do all worksheets have unique and descriptive names?</w:t>
      </w:r>
      <w:r w:rsidRPr="3AA87EA2" w:rsidR="56697500">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67645d1cfe7a4e34">
        <w:r w:rsidRPr="3AA87EA2" w:rsidR="240F4E36">
          <w:rPr>
            <w:rStyle w:val="Hyperlink"/>
            <w:rFonts w:ascii="Calibri" w:hAnsi="Calibri" w:eastAsia="Calibri" w:cs="Calibri" w:asciiTheme="minorAscii" w:hAnsiTheme="minorAscii" w:eastAsiaTheme="minorAscii" w:cstheme="minorAscii"/>
          </w:rPr>
          <w:t>2.4.2</w:t>
        </w:r>
      </w:hyperlink>
    </w:p>
    <w:p w:rsidR="00CD7720" w:rsidP="3AA87EA2" w:rsidRDefault="00CD7720" w14:paraId="4576F80B" w14:textId="3AD419B3">
      <w:pPr>
        <w:pStyle w:val="Normal"/>
        <w:numPr>
          <w:ilvl w:val="0"/>
          <w:numId w:val="4"/>
        </w:numPr>
        <w:spacing w:before="100" w:beforeAutospacing="on" w:after="0" w:afterAutospacing="on" w:line="257" w:lineRule="auto"/>
        <w:rPr>
          <w:rFonts w:ascii="Calibri" w:hAnsi="Calibri" w:eastAsia="Calibri" w:cs="Calibri" w:asciiTheme="minorAscii" w:hAnsiTheme="minorAscii" w:eastAsiaTheme="minorAscii" w:cstheme="minorAscii"/>
          <w:color w:val="000000" w:themeColor="text1" w:themeTint="FF" w:themeShade="FF"/>
          <w:sz w:val="22"/>
          <w:szCs w:val="22"/>
        </w:rPr>
      </w:pPr>
      <w:r w:rsidRPr="3AA87EA2" w:rsidR="4E253896">
        <w:rPr>
          <w:rFonts w:ascii="Calibri" w:hAnsi="Calibri" w:eastAsia="Calibri" w:cs="Calibri" w:asciiTheme="minorAscii" w:hAnsiTheme="minorAscii" w:eastAsiaTheme="minorAscii" w:cstheme="minorAscii"/>
          <w:color w:val="000000" w:themeColor="text1" w:themeTint="FF" w:themeShade="FF"/>
        </w:rPr>
        <w:t>Do all worksheets have content?</w:t>
      </w:r>
    </w:p>
    <w:p w:rsidR="00CD7720" w:rsidP="3AA87EA2" w:rsidRDefault="00CD7720" w14:paraId="01DEC33A" w14:textId="29C53D1B">
      <w:pPr>
        <w:pStyle w:val="ListParagraph"/>
        <w:spacing w:before="100" w:beforeAutospacing="on" w:after="0" w:afterAutospacing="on" w:line="257" w:lineRule="auto"/>
        <w:rPr>
          <w:rFonts w:ascii="Calibri" w:hAnsi="Calibri" w:eastAsia="Calibri" w:cs="Calibri" w:asciiTheme="minorAscii" w:hAnsiTheme="minorAscii" w:eastAsiaTheme="minorAscii" w:cstheme="minorAscii"/>
          <w:noProof w:val="0"/>
          <w:lang w:val="en-US"/>
        </w:rPr>
      </w:pPr>
      <w:r w:rsidRPr="3AA87EA2" w:rsidR="682CEEE3">
        <w:rPr>
          <w:rFonts w:ascii="Calibri" w:hAnsi="Calibri" w:eastAsia="Calibri" w:cs="Calibri" w:asciiTheme="minorAscii" w:hAnsiTheme="minorAscii" w:eastAsiaTheme="minorAscii" w:cstheme="minorAscii"/>
          <w:noProof w:val="0"/>
          <w:lang w:val="en-US"/>
        </w:rPr>
        <w:t xml:space="preserve">Does cell A1 contain text that gives either the title of the </w:t>
      </w:r>
      <w:r w:rsidRPr="3AA87EA2" w:rsidR="64827FFB">
        <w:rPr>
          <w:rFonts w:ascii="Calibri" w:hAnsi="Calibri" w:eastAsia="Calibri" w:cs="Calibri" w:asciiTheme="minorAscii" w:hAnsiTheme="minorAscii" w:eastAsiaTheme="minorAscii" w:cstheme="minorAscii"/>
          <w:noProof w:val="0"/>
          <w:lang w:val="en-US"/>
        </w:rPr>
        <w:t>worksheet</w:t>
      </w:r>
      <w:r w:rsidRPr="3AA87EA2" w:rsidR="682CEEE3">
        <w:rPr>
          <w:rFonts w:ascii="Calibri" w:hAnsi="Calibri" w:eastAsia="Calibri" w:cs="Calibri" w:asciiTheme="minorAscii" w:hAnsiTheme="minorAscii" w:eastAsiaTheme="minorAscii" w:cstheme="minorAscii"/>
          <w:noProof w:val="0"/>
          <w:lang w:val="en-US"/>
        </w:rPr>
        <w:t xml:space="preserve"> or information about the structure and location of the data?</w:t>
      </w:r>
      <w:r w:rsidRPr="3AA87EA2" w:rsidR="682CEEE3">
        <w:rPr>
          <w:rFonts w:ascii="Calibri" w:hAnsi="Calibri" w:eastAsia="Calibri" w:cs="Calibri" w:asciiTheme="minorAscii" w:hAnsiTheme="minorAscii" w:eastAsiaTheme="minorAscii" w:cstheme="minorAscii"/>
          <w:noProof w:val="0"/>
          <w:lang w:val="en-US"/>
        </w:rPr>
        <w:t xml:space="preserve"> </w:t>
      </w:r>
      <w:hyperlink r:id="R685f84c7e3e04e6a">
        <w:r w:rsidRPr="3AA87EA2" w:rsidR="2462FB02">
          <w:rPr>
            <w:rStyle w:val="Hyperlink"/>
            <w:rFonts w:ascii="Calibri" w:hAnsi="Calibri" w:eastAsia="Calibri" w:cs="Calibri" w:asciiTheme="minorAscii" w:hAnsiTheme="minorAscii" w:eastAsiaTheme="minorAscii" w:cstheme="minorAscii"/>
            <w:noProof w:val="0"/>
            <w:lang w:val="en-US"/>
          </w:rPr>
          <w:t>2.4.2</w:t>
        </w:r>
      </w:hyperlink>
    </w:p>
    <w:p w:rsidR="00CD7720" w:rsidP="3AA87EA2" w:rsidRDefault="00CD7720" w14:paraId="78A4B36F" w14:textId="45A18B6E">
      <w:pPr>
        <w:pStyle w:val="ListParagraph"/>
        <w:spacing w:before="0" w:beforeAutospacing="off" w:after="0" w:afterAutospacing="off" w:line="240" w:lineRule="auto"/>
        <w:rPr>
          <w:rFonts w:ascii="Calibri" w:hAnsi="Calibri" w:eastAsia="Calibri" w:cs="Calibri" w:asciiTheme="minorAscii" w:hAnsiTheme="minorAscii" w:eastAsiaTheme="minorAscii" w:cstheme="minorAscii"/>
          <w:strike w:val="0"/>
          <w:dstrike w:val="0"/>
          <w:sz w:val="22"/>
          <w:szCs w:val="22"/>
        </w:rPr>
      </w:pPr>
      <w:r w:rsidRPr="3AA87EA2" w:rsidR="682CEEE3">
        <w:rPr>
          <w:rFonts w:ascii="Calibri" w:hAnsi="Calibri" w:eastAsia="Calibri" w:cs="Calibri" w:asciiTheme="minorAscii" w:hAnsiTheme="minorAscii" w:eastAsiaTheme="minorAscii" w:cstheme="minorAscii"/>
          <w:noProof w:val="0"/>
          <w:lang w:val="en-US"/>
        </w:rPr>
        <w:t xml:space="preserve">Assistive technologies start by reading cell </w:t>
      </w:r>
      <w:r w:rsidRPr="3AA87EA2" w:rsidR="682CEEE3">
        <w:rPr>
          <w:rFonts w:ascii="Calibri" w:hAnsi="Calibri" w:eastAsia="Calibri" w:cs="Calibri" w:asciiTheme="minorAscii" w:hAnsiTheme="minorAscii" w:eastAsiaTheme="minorAscii" w:cstheme="minorAscii"/>
          <w:noProof w:val="0"/>
          <w:lang w:val="en-US"/>
        </w:rPr>
        <w:t>A1</w:t>
      </w:r>
      <w:r w:rsidRPr="3AA87EA2" w:rsidR="682CEEE3">
        <w:rPr>
          <w:rFonts w:ascii="Calibri" w:hAnsi="Calibri" w:eastAsia="Calibri" w:cs="Calibri" w:asciiTheme="minorAscii" w:hAnsiTheme="minorAscii" w:eastAsiaTheme="minorAscii" w:cstheme="minorAscii"/>
          <w:noProof w:val="0"/>
          <w:lang w:val="en-US"/>
        </w:rPr>
        <w:t xml:space="preserve"> so the information there can help people understand what information is available in the </w:t>
      </w:r>
      <w:r w:rsidRPr="3AA87EA2" w:rsidR="682CEEE3">
        <w:rPr>
          <w:rFonts w:ascii="Calibri" w:hAnsi="Calibri" w:eastAsia="Calibri" w:cs="Calibri" w:asciiTheme="minorAscii" w:hAnsiTheme="minorAscii" w:eastAsiaTheme="minorAscii" w:cstheme="minorAscii"/>
          <w:noProof w:val="0"/>
          <w:lang w:val="en-US"/>
        </w:rPr>
        <w:t>spreadsheet.</w:t>
      </w:r>
    </w:p>
    <w:p w:rsidR="00CD7720" w:rsidP="3AA87EA2" w:rsidRDefault="00CD7720" w14:paraId="1AE6E65A" w14:textId="106A33A7">
      <w:pPr>
        <w:pStyle w:val="ListParagraph"/>
        <w:spacing w:before="0" w:beforeAutospacing="off" w:after="0" w:afterAutospacing="off" w:line="240" w:lineRule="auto"/>
        <w:rPr>
          <w:rFonts w:ascii="Calibri" w:hAnsi="Calibri" w:eastAsia="Calibri" w:cs="Calibri" w:asciiTheme="minorAscii" w:hAnsiTheme="minorAscii" w:eastAsiaTheme="minorAscii" w:cstheme="minorAscii"/>
          <w:strike w:val="0"/>
          <w:dstrike w:val="0"/>
          <w:sz w:val="24"/>
          <w:szCs w:val="24"/>
        </w:rPr>
      </w:pPr>
      <w:r w:rsidRPr="3AA87EA2" w:rsidR="71AC59F2">
        <w:rPr>
          <w:rFonts w:ascii="Calibri" w:hAnsi="Calibri" w:eastAsia="Calibri" w:cs="Calibri" w:asciiTheme="minorAscii" w:hAnsiTheme="minorAscii" w:eastAsiaTheme="minorAscii" w:cstheme="minorAscii"/>
          <w:strike w:val="0"/>
          <w:dstrike w:val="0"/>
          <w:sz w:val="24"/>
          <w:szCs w:val="24"/>
        </w:rPr>
        <w:t>Are</w:t>
      </w:r>
      <w:r w:rsidRPr="3AA87EA2" w:rsidR="71AC59F2">
        <w:rPr>
          <w:rFonts w:ascii="Calibri" w:hAnsi="Calibri" w:eastAsia="Calibri" w:cs="Calibri" w:asciiTheme="minorAscii" w:hAnsiTheme="minorAscii" w:eastAsiaTheme="minorAscii" w:cstheme="minorAscii"/>
          <w:strike w:val="0"/>
          <w:dstrike w:val="0"/>
          <w:sz w:val="24"/>
          <w:szCs w:val="24"/>
        </w:rPr>
        <w:t xml:space="preserve"> </w:t>
      </w:r>
      <w:r w:rsidRPr="3AA87EA2" w:rsidR="14AFB662">
        <w:rPr>
          <w:rFonts w:ascii="Calibri" w:hAnsi="Calibri" w:eastAsia="Calibri" w:cs="Calibri" w:asciiTheme="minorAscii" w:hAnsiTheme="minorAscii" w:eastAsiaTheme="minorAscii" w:cstheme="minorAscii"/>
          <w:strike w:val="0"/>
          <w:dstrike w:val="0"/>
          <w:sz w:val="24"/>
          <w:szCs w:val="24"/>
        </w:rPr>
        <w:t xml:space="preserve">there meaningful </w:t>
      </w:r>
      <w:r w:rsidRPr="3AA87EA2" w:rsidR="14AFB662">
        <w:rPr>
          <w:rFonts w:ascii="Calibri" w:hAnsi="Calibri" w:eastAsia="Calibri" w:cs="Calibri" w:asciiTheme="minorAscii" w:hAnsiTheme="minorAscii" w:eastAsiaTheme="minorAscii" w:cstheme="minorAscii"/>
          <w:strike w:val="0"/>
          <w:dstrike w:val="0"/>
          <w:sz w:val="24"/>
          <w:szCs w:val="24"/>
        </w:rPr>
        <w:t>row</w:t>
      </w:r>
      <w:r w:rsidRPr="3AA87EA2" w:rsidR="14AFB662">
        <w:rPr>
          <w:rFonts w:ascii="Calibri" w:hAnsi="Calibri" w:eastAsia="Calibri" w:cs="Calibri" w:asciiTheme="minorAscii" w:hAnsiTheme="minorAscii" w:eastAsiaTheme="minorAscii" w:cstheme="minorAscii"/>
          <w:strike w:val="0"/>
          <w:dstrike w:val="0"/>
          <w:sz w:val="24"/>
          <w:szCs w:val="24"/>
        </w:rPr>
        <w:t xml:space="preserve"> and column labels</w:t>
      </w:r>
      <w:r w:rsidRPr="3AA87EA2" w:rsidR="1C4A05D6">
        <w:rPr>
          <w:rFonts w:ascii="Calibri" w:hAnsi="Calibri" w:eastAsia="Calibri" w:cs="Calibri" w:asciiTheme="minorAscii" w:hAnsiTheme="minorAscii" w:eastAsiaTheme="minorAscii" w:cstheme="minorAscii"/>
          <w:strike w:val="0"/>
          <w:dstrike w:val="0"/>
          <w:sz w:val="24"/>
          <w:szCs w:val="24"/>
        </w:rPr>
        <w:t xml:space="preserve"> for information in the spreadsheet</w:t>
      </w:r>
      <w:r w:rsidRPr="3AA87EA2" w:rsidR="3CA4D611">
        <w:rPr>
          <w:rFonts w:ascii="Calibri" w:hAnsi="Calibri" w:eastAsia="Calibri" w:cs="Calibri" w:asciiTheme="minorAscii" w:hAnsiTheme="minorAscii" w:eastAsiaTheme="minorAscii" w:cstheme="minorAscii"/>
          <w:strike w:val="0"/>
          <w:dstrike w:val="0"/>
          <w:sz w:val="24"/>
          <w:szCs w:val="24"/>
        </w:rPr>
        <w:t>?</w:t>
      </w:r>
      <w:r w:rsidRPr="3AA87EA2" w:rsidR="71AC59F2">
        <w:rPr>
          <w:rFonts w:ascii="Calibri" w:hAnsi="Calibri" w:eastAsia="Calibri" w:cs="Calibri" w:asciiTheme="minorAscii" w:hAnsiTheme="minorAscii" w:eastAsiaTheme="minorAscii" w:cstheme="minorAscii"/>
          <w:strike w:val="0"/>
          <w:dstrike w:val="0"/>
          <w:sz w:val="24"/>
          <w:szCs w:val="24"/>
        </w:rPr>
        <w:t xml:space="preserve"> </w:t>
      </w:r>
      <w:hyperlink r:id="Rbd45656dea7e4239">
        <w:r w:rsidRPr="3AA87EA2" w:rsidR="5FFF7C46">
          <w:rPr>
            <w:rStyle w:val="Hyperlink"/>
            <w:rFonts w:ascii="Calibri" w:hAnsi="Calibri" w:eastAsia="Calibri" w:cs="Calibri" w:asciiTheme="minorAscii" w:hAnsiTheme="minorAscii" w:eastAsiaTheme="minorAscii" w:cstheme="minorAscii"/>
            <w:strike w:val="0"/>
            <w:dstrike w:val="0"/>
            <w:sz w:val="24"/>
            <w:szCs w:val="24"/>
          </w:rPr>
          <w:t>1.3.1</w:t>
        </w:r>
      </w:hyperlink>
    </w:p>
    <w:p w:rsidR="00CD7720" w:rsidP="3AA87EA2" w:rsidRDefault="00CD7720" w14:paraId="5D8650DD" w14:textId="3BB4E310">
      <w:pPr>
        <w:pStyle w:val="ListParagraph"/>
        <w:spacing w:before="100" w:beforeAutospacing="on" w:after="0" w:afterAutospacing="on" w:line="257" w:lineRule="auto"/>
        <w:rPr>
          <w:rFonts w:ascii="Calibri" w:hAnsi="Calibri" w:eastAsia="Calibri" w:cs="Calibri" w:asciiTheme="minorAscii" w:hAnsiTheme="minorAscii" w:eastAsiaTheme="minorAscii" w:cstheme="minorAscii"/>
          <w:color w:val="000000" w:themeColor="text1" w:themeTint="FF" w:themeShade="FF"/>
          <w:sz w:val="24"/>
          <w:szCs w:val="24"/>
        </w:rPr>
      </w:pPr>
      <w:r w:rsidRPr="3AA87EA2" w:rsidR="5FFF7C46">
        <w:rPr>
          <w:rFonts w:ascii="Calibri" w:hAnsi="Calibri" w:eastAsia="Calibri" w:cs="Calibri" w:asciiTheme="minorAscii" w:hAnsiTheme="minorAscii" w:eastAsiaTheme="minorAscii" w:cstheme="minorAscii"/>
          <w:color w:val="000000" w:themeColor="text1" w:themeTint="FF" w:themeShade="FF"/>
        </w:rPr>
        <w:t>Are all data cells unmerged?</w:t>
      </w:r>
      <w:r w:rsidRPr="3AA87EA2" w:rsidR="5FFF7C46">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46954614a6f24fd8">
        <w:r w:rsidRPr="3AA87EA2" w:rsidR="5FFF7C46">
          <w:rPr>
            <w:rStyle w:val="Hyperlink"/>
            <w:rFonts w:ascii="Calibri" w:hAnsi="Calibri" w:eastAsia="Calibri" w:cs="Calibri" w:asciiTheme="minorAscii" w:hAnsiTheme="minorAscii" w:eastAsiaTheme="minorAscii" w:cstheme="minorAscii"/>
            <w:sz w:val="24"/>
            <w:szCs w:val="24"/>
          </w:rPr>
          <w:t>1.3.1</w:t>
        </w:r>
      </w:hyperlink>
    </w:p>
    <w:p w:rsidR="00CD7720" w:rsidP="3AA87EA2" w:rsidRDefault="00CD7720" w14:paraId="0BB118A9" w14:textId="342B7A5A">
      <w:pPr>
        <w:pStyle w:val="ListParagraph"/>
        <w:spacing w:before="100" w:beforeAutospacing="on" w:after="0" w:afterAutospacing="on" w:line="257" w:lineRule="auto"/>
        <w:rPr>
          <w:rFonts w:ascii="Calibri" w:hAnsi="Calibri" w:eastAsia="Calibri" w:cs="Calibri" w:asciiTheme="minorAscii" w:hAnsiTheme="minorAscii" w:eastAsiaTheme="minorAscii" w:cstheme="minorAscii"/>
          <w:color w:val="000000" w:themeColor="text1" w:themeTint="FF" w:themeShade="FF"/>
          <w:sz w:val="22"/>
          <w:szCs w:val="22"/>
        </w:rPr>
      </w:pPr>
      <w:r w:rsidRPr="3AA87EA2" w:rsidR="5FFF7C46">
        <w:rPr>
          <w:rFonts w:ascii="Calibri" w:hAnsi="Calibri" w:eastAsia="Calibri" w:cs="Calibri" w:asciiTheme="minorAscii" w:hAnsiTheme="minorAscii" w:eastAsiaTheme="minorAscii" w:cstheme="minorAscii"/>
          <w:color w:val="000000" w:themeColor="text1" w:themeTint="FF" w:themeShade="FF"/>
        </w:rPr>
        <w:t>The accessibility checker will notice this in the data area but will not point out merging in headings</w:t>
      </w:r>
      <w:r w:rsidRPr="3AA87EA2" w:rsidR="5FFF7C46">
        <w:rPr>
          <w:rFonts w:ascii="Calibri" w:hAnsi="Calibri" w:eastAsia="Calibri" w:cs="Calibri" w:asciiTheme="minorAscii" w:hAnsiTheme="minorAscii" w:eastAsiaTheme="minorAscii" w:cstheme="minorAscii"/>
          <w:color w:val="000000" w:themeColor="text1" w:themeTint="FF" w:themeShade="FF"/>
        </w:rPr>
        <w:t xml:space="preserve">.  </w:t>
      </w:r>
    </w:p>
    <w:p w:rsidR="00CD7720" w:rsidP="3AA87EA2" w:rsidRDefault="00CD7720" w14:paraId="56B3C8BE" w14:textId="0EBC7950">
      <w:pPr>
        <w:pStyle w:val="ListParagraph"/>
        <w:spacing w:before="100" w:beforeAutospacing="on" w:after="0" w:afterAutospacing="on" w:line="257" w:lineRule="auto"/>
        <w:rPr>
          <w:rFonts w:ascii="Calibri" w:hAnsi="Calibri" w:eastAsia="Calibri" w:cs="Calibri" w:asciiTheme="minorAscii" w:hAnsiTheme="minorAscii" w:eastAsiaTheme="minorAscii" w:cstheme="minorAscii"/>
          <w:sz w:val="24"/>
          <w:szCs w:val="24"/>
        </w:rPr>
      </w:pPr>
      <w:r w:rsidRPr="3AA87EA2" w:rsidR="78F41DD8">
        <w:rPr>
          <w:rFonts w:ascii="Calibri" w:hAnsi="Calibri" w:eastAsia="Calibri" w:cs="Calibri" w:asciiTheme="minorAscii" w:hAnsiTheme="minorAscii" w:eastAsiaTheme="minorAscii" w:cstheme="minorAscii"/>
          <w:sz w:val="24"/>
          <w:szCs w:val="24"/>
        </w:rPr>
        <w:t>Are alignment tools</w:t>
      </w:r>
      <w:r w:rsidRPr="3AA87EA2" w:rsidR="46DEBAC9">
        <w:rPr>
          <w:rFonts w:ascii="Calibri" w:hAnsi="Calibri" w:eastAsia="Calibri" w:cs="Calibri" w:asciiTheme="minorAscii" w:hAnsiTheme="minorAscii" w:eastAsiaTheme="minorAscii" w:cstheme="minorAscii"/>
          <w:sz w:val="24"/>
          <w:szCs w:val="24"/>
        </w:rPr>
        <w:t>, such as increasing the size of cells,</w:t>
      </w:r>
      <w:r w:rsidRPr="3AA87EA2" w:rsidR="78F41DD8">
        <w:rPr>
          <w:rFonts w:ascii="Calibri" w:hAnsi="Calibri" w:eastAsia="Calibri" w:cs="Calibri" w:asciiTheme="minorAscii" w:hAnsiTheme="minorAscii" w:eastAsiaTheme="minorAscii" w:cstheme="minorAscii"/>
          <w:sz w:val="24"/>
          <w:szCs w:val="24"/>
        </w:rPr>
        <w:t xml:space="preserve"> used to create space rather than blank rows or columns?</w:t>
      </w:r>
      <w:r w:rsidRPr="3AA87EA2" w:rsidR="1B67C305">
        <w:rPr>
          <w:rFonts w:ascii="Calibri" w:hAnsi="Calibri" w:eastAsia="Calibri" w:cs="Calibri" w:asciiTheme="minorAscii" w:hAnsiTheme="minorAscii" w:eastAsiaTheme="minorAscii" w:cstheme="minorAscii"/>
          <w:sz w:val="24"/>
          <w:szCs w:val="24"/>
        </w:rPr>
        <w:t xml:space="preserve"> </w:t>
      </w:r>
      <w:hyperlink r:id="R5b2b51363f844b90">
        <w:r w:rsidRPr="3AA87EA2" w:rsidR="1B67C305">
          <w:rPr>
            <w:rStyle w:val="Hyperlink"/>
            <w:rFonts w:ascii="Calibri" w:hAnsi="Calibri" w:eastAsia="Calibri" w:cs="Calibri" w:asciiTheme="minorAscii" w:hAnsiTheme="minorAscii" w:eastAsiaTheme="minorAscii" w:cstheme="minorAscii"/>
            <w:sz w:val="24"/>
            <w:szCs w:val="24"/>
          </w:rPr>
          <w:t>1.3.2</w:t>
        </w:r>
      </w:hyperlink>
    </w:p>
    <w:p w:rsidR="00CD7720" w:rsidP="3AA87EA2" w:rsidRDefault="00CD7720" w14:paraId="7CA0E9EF" w14:textId="12A17E50">
      <w:pPr>
        <w:pStyle w:val="ListParagraph"/>
        <w:spacing w:before="100" w:beforeAutospacing="on" w:after="0" w:afterAutospacing="on" w:line="257" w:lineRule="auto"/>
        <w:rPr>
          <w:rFonts w:ascii="Calibri" w:hAnsi="Calibri" w:eastAsia="Calibri" w:cs="Calibri" w:asciiTheme="minorAscii" w:hAnsiTheme="minorAscii" w:eastAsiaTheme="minorAscii" w:cstheme="minorAscii"/>
          <w:sz w:val="24"/>
          <w:szCs w:val="24"/>
        </w:rPr>
      </w:pPr>
      <w:r w:rsidRPr="3AA87EA2" w:rsidR="55DA5159">
        <w:rPr>
          <w:rFonts w:ascii="Calibri" w:hAnsi="Calibri" w:eastAsia="Calibri" w:cs="Calibri" w:asciiTheme="minorAscii" w:hAnsiTheme="minorAscii" w:eastAsiaTheme="minorAscii" w:cstheme="minorAscii"/>
        </w:rPr>
        <w:t xml:space="preserve">Is the end of the worksheet marked with "end of worksheet" in column A after the last row of data? </w:t>
      </w:r>
    </w:p>
    <w:p w:rsidR="00CD7720" w:rsidP="3AA87EA2" w:rsidRDefault="00CD7720" w14:paraId="443B8084" w14:textId="77777777">
      <w:pPr>
        <w:numPr>
          <w:ilvl w:val="1"/>
          <w:numId w:val="4"/>
        </w:numPr>
        <w:spacing w:before="100" w:beforeAutospacing="on" w:after="100" w:afterAutospacing="on" w:line="240" w:lineRule="auto"/>
        <w:rPr>
          <w:rFonts w:ascii="Calibri" w:hAnsi="Calibri" w:eastAsia="Calibri" w:cs="Calibri" w:asciiTheme="minorAscii" w:hAnsiTheme="minorAscii" w:eastAsiaTheme="minorAscii" w:cstheme="minorAscii"/>
        </w:rPr>
      </w:pPr>
      <w:r w:rsidRPr="3AA87EA2" w:rsidR="55DA5159">
        <w:rPr>
          <w:rFonts w:ascii="Calibri" w:hAnsi="Calibri" w:eastAsia="Calibri" w:cs="Calibri" w:asciiTheme="minorAscii" w:hAnsiTheme="minorAscii" w:eastAsiaTheme="minorAscii" w:cstheme="minorAscii"/>
        </w:rPr>
        <w:t>This tells learners using assistive technologies that there are no remaining items on that sheet.</w:t>
      </w:r>
    </w:p>
    <w:p w:rsidR="0492BA74" w:rsidP="3AA87EA2" w:rsidRDefault="2260D56A" w14:paraId="53D1045F" w14:textId="1A6168C9">
      <w:pPr>
        <w:pStyle w:val="Heading3"/>
        <w:pBdr>
          <w:bottom w:val="dotted" w:color="000000" w:sz="4" w:space="4"/>
        </w:pBdr>
        <w:rPr>
          <w:rFonts w:ascii="Calibri" w:hAnsi="Calibri" w:eastAsia="Calibri" w:cs="Calibri" w:asciiTheme="minorAscii" w:hAnsiTheme="minorAscii" w:eastAsiaTheme="minorAscii" w:cstheme="minorAscii"/>
          <w:sz w:val="28"/>
          <w:szCs w:val="28"/>
        </w:rPr>
      </w:pPr>
      <w:r w:rsidRPr="3AA87EA2" w:rsidR="1EAB264D">
        <w:rPr>
          <w:rFonts w:ascii="Calibri" w:hAnsi="Calibri" w:eastAsia="Calibri" w:cs="Calibri" w:asciiTheme="minorAscii" w:hAnsiTheme="minorAscii" w:eastAsiaTheme="minorAscii" w:cstheme="minorAscii"/>
        </w:rPr>
        <w:t>PDFs</w:t>
      </w:r>
    </w:p>
    <w:p w:rsidR="15C08856" w:rsidP="3AA87EA2" w:rsidRDefault="15C08856" w14:paraId="4B647361" w14:textId="6DA535D8">
      <w:pPr>
        <w:pStyle w:val="Normal"/>
        <w:rPr>
          <w:rFonts w:ascii="Calibri" w:hAnsi="Calibri" w:eastAsia="Calibri" w:cs="Calibri" w:asciiTheme="minorAscii" w:hAnsiTheme="minorAscii" w:eastAsiaTheme="minorAscii" w:cstheme="minorAscii"/>
        </w:rPr>
      </w:pPr>
      <w:r w:rsidR="1BA94889">
        <w:rPr/>
        <w:t xml:space="preserve">Making PDFs accessible is a more complex process than other tools, so see this </w:t>
      </w:r>
      <w:hyperlink r:id="R8c77602a6f944d01">
        <w:r w:rsidRPr="3AA87EA2" w:rsidR="1BA94889">
          <w:rPr>
            <w:rStyle w:val="Hyperlink"/>
          </w:rPr>
          <w:t>PDF accessibility checklist</w:t>
        </w:r>
      </w:hyperlink>
      <w:r w:rsidR="1BA94889">
        <w:rPr/>
        <w:t xml:space="preserve"> for detailed information. </w:t>
      </w:r>
    </w:p>
    <w:p w:rsidRPr="00945C3E" w:rsidR="00046A9A" w:rsidP="3AA87EA2" w:rsidRDefault="5901D2B4" w14:paraId="6999477B" w14:textId="7D94594F">
      <w:pPr>
        <w:pStyle w:val="Heading3"/>
        <w:pBdr>
          <w:bottom w:val="dotted" w:color="000000" w:sz="4" w:space="4"/>
        </w:pBdr>
        <w:rPr>
          <w:rFonts w:ascii="Calibri" w:hAnsi="Calibri" w:eastAsia="Calibri" w:cs="Calibri" w:asciiTheme="minorAscii" w:hAnsiTheme="minorAscii" w:eastAsiaTheme="minorAscii" w:cstheme="minorAscii"/>
          <w:sz w:val="28"/>
          <w:szCs w:val="28"/>
        </w:rPr>
      </w:pPr>
      <w:r w:rsidRPr="3AA87EA2" w:rsidR="63AE1E76">
        <w:rPr>
          <w:rFonts w:ascii="Calibri" w:hAnsi="Calibri" w:eastAsia="Calibri" w:cs="Calibri" w:asciiTheme="minorAscii" w:hAnsiTheme="minorAscii" w:eastAsiaTheme="minorAscii" w:cstheme="minorAscii"/>
        </w:rPr>
        <w:t>PowerPoint</w:t>
      </w:r>
    </w:p>
    <w:p w:rsidR="5C16AB3A" w:rsidP="3AA87EA2" w:rsidRDefault="5C16AB3A" w14:paraId="3C2AB018" w14:textId="4BF2386E">
      <w:pPr>
        <w:pStyle w:val="ListParagraph"/>
        <w:rPr>
          <w:rFonts w:ascii="Calibri" w:hAnsi="Calibri" w:eastAsia="Calibri" w:cs="Calibri" w:asciiTheme="minorAscii" w:hAnsiTheme="minorAscii" w:eastAsiaTheme="minorAscii" w:cstheme="minorAscii"/>
          <w:sz w:val="24"/>
          <w:szCs w:val="24"/>
        </w:rPr>
      </w:pPr>
      <w:r w:rsidRPr="3AA87EA2" w:rsidR="4C0AE136">
        <w:rPr>
          <w:rFonts w:ascii="Calibri" w:hAnsi="Calibri" w:eastAsia="Calibri" w:cs="Calibri" w:asciiTheme="minorAscii" w:hAnsiTheme="minorAscii" w:eastAsiaTheme="minorAscii" w:cstheme="minorAscii"/>
          <w:sz w:val="24"/>
          <w:szCs w:val="24"/>
        </w:rPr>
        <w:t>Do you run the accessibility checker and correct any errors?</w:t>
      </w:r>
    </w:p>
    <w:p w:rsidR="5A2563EB" w:rsidP="3AA87EA2" w:rsidRDefault="5A2563EB" w14:paraId="5566AB18" w14:textId="58D8BE28">
      <w:pPr>
        <w:pStyle w:val="ListParagraph"/>
        <w:rPr>
          <w:rFonts w:ascii="Calibri" w:hAnsi="Calibri" w:eastAsia="Calibri" w:cs="Calibri" w:asciiTheme="minorAscii" w:hAnsiTheme="minorAscii" w:eastAsiaTheme="minorAscii" w:cstheme="minorAscii"/>
        </w:rPr>
      </w:pPr>
      <w:r w:rsidRPr="3AA87EA2" w:rsidR="2FB26AFC">
        <w:rPr>
          <w:rFonts w:ascii="Calibri" w:hAnsi="Calibri" w:eastAsia="Calibri" w:cs="Calibri" w:asciiTheme="minorAscii" w:hAnsiTheme="minorAscii" w:eastAsiaTheme="minorAscii" w:cstheme="minorAscii"/>
          <w:sz w:val="24"/>
          <w:szCs w:val="24"/>
        </w:rPr>
        <w:t xml:space="preserve">Open the file in the desktop app. </w:t>
      </w:r>
      <w:r w:rsidRPr="3AA87EA2" w:rsidR="2FB26AFC">
        <w:rPr>
          <w:rFonts w:ascii="Calibri" w:hAnsi="Calibri" w:eastAsia="Calibri" w:cs="Calibri" w:asciiTheme="minorAscii" w:hAnsiTheme="minorAscii" w:eastAsiaTheme="minorAscii" w:cstheme="minorAscii"/>
          <w:color w:val="000000" w:themeColor="text1" w:themeTint="FF" w:themeShade="FF"/>
        </w:rPr>
        <w:t>The accessibility checker can be opened by clicking the Accessibility icon from the bottom of the screen or clicking</w:t>
      </w:r>
      <w:r w:rsidRPr="3AA87EA2" w:rsidR="2FB26AFC">
        <w:rPr>
          <w:rFonts w:ascii="Calibri" w:hAnsi="Calibri" w:eastAsia="Calibri" w:cs="Calibri" w:asciiTheme="minorAscii" w:hAnsiTheme="minorAscii" w:eastAsiaTheme="minorAscii" w:cstheme="minorAscii"/>
          <w:b w:val="1"/>
          <w:bCs w:val="1"/>
          <w:color w:val="000000" w:themeColor="text1" w:themeTint="FF" w:themeShade="FF"/>
        </w:rPr>
        <w:t xml:space="preserve"> ‘Review’</w:t>
      </w:r>
      <w:r w:rsidRPr="3AA87EA2" w:rsidR="2FB26AFC">
        <w:rPr>
          <w:rFonts w:ascii="Calibri" w:hAnsi="Calibri" w:eastAsia="Calibri" w:cs="Calibri" w:asciiTheme="minorAscii" w:hAnsiTheme="minorAscii" w:eastAsiaTheme="minorAscii" w:cstheme="minorAscii"/>
          <w:color w:val="000000" w:themeColor="text1" w:themeTint="FF" w:themeShade="FF"/>
        </w:rPr>
        <w:t xml:space="preserve"> from the menu bar, then selecting </w:t>
      </w:r>
      <w:r w:rsidRPr="3AA87EA2" w:rsidR="2FB26AFC">
        <w:rPr>
          <w:rFonts w:ascii="Calibri" w:hAnsi="Calibri" w:eastAsia="Calibri" w:cs="Calibri" w:asciiTheme="minorAscii" w:hAnsiTheme="minorAscii" w:eastAsiaTheme="minorAscii" w:cstheme="minorAscii"/>
          <w:b w:val="1"/>
          <w:bCs w:val="1"/>
          <w:color w:val="000000" w:themeColor="text1" w:themeTint="FF" w:themeShade="FF"/>
        </w:rPr>
        <w:t>‘Check Accessibility</w:t>
      </w:r>
      <w:r w:rsidRPr="3AA87EA2" w:rsidR="2FB26AFC">
        <w:rPr>
          <w:rFonts w:ascii="Calibri" w:hAnsi="Calibri" w:eastAsia="Calibri" w:cs="Calibri" w:asciiTheme="minorAscii" w:hAnsiTheme="minorAscii" w:eastAsiaTheme="minorAscii" w:cstheme="minorAscii"/>
          <w:b w:val="1"/>
          <w:bCs w:val="1"/>
          <w:color w:val="000000" w:themeColor="text1" w:themeTint="FF" w:themeShade="FF"/>
        </w:rPr>
        <w:t>’</w:t>
      </w:r>
      <w:r w:rsidRPr="3AA87EA2" w:rsidR="2FB26AFC">
        <w:rPr>
          <w:rFonts w:ascii="Calibri" w:hAnsi="Calibri" w:eastAsia="Calibri" w:cs="Calibri" w:asciiTheme="minorAscii" w:hAnsiTheme="minorAscii" w:eastAsiaTheme="minorAscii" w:cstheme="minorAscii"/>
          <w:color w:val="000000" w:themeColor="text1" w:themeTint="FF" w:themeShade="FF"/>
        </w:rPr>
        <w:t>.</w:t>
      </w:r>
    </w:p>
    <w:p w:rsidR="5C16AB3A" w:rsidP="3AA87EA2" w:rsidRDefault="5C16AB3A" w14:paraId="21508BB5" w14:textId="36D1A85B">
      <w:pPr>
        <w:pStyle w:val="ListParagraph"/>
        <w:rPr>
          <w:rFonts w:ascii="Calibri" w:hAnsi="Calibri" w:eastAsia="Calibri" w:cs="Calibri" w:asciiTheme="minorAscii" w:hAnsiTheme="minorAscii" w:eastAsiaTheme="minorAscii" w:cstheme="minorAscii"/>
          <w:sz w:val="24"/>
          <w:szCs w:val="24"/>
        </w:rPr>
      </w:pPr>
      <w:r w:rsidRPr="3AA87EA2" w:rsidR="4C0AE136">
        <w:rPr>
          <w:rFonts w:ascii="Calibri" w:hAnsi="Calibri" w:eastAsia="Calibri" w:cs="Calibri" w:asciiTheme="minorAscii" w:hAnsiTheme="minorAscii" w:eastAsiaTheme="minorAscii" w:cstheme="minorAscii"/>
          <w:sz w:val="24"/>
          <w:szCs w:val="24"/>
        </w:rPr>
        <w:t>Did you check the links, images, structure, tables, and supplements items (see relevant sections above)?</w:t>
      </w:r>
    </w:p>
    <w:p w:rsidR="67EDCD93" w:rsidP="3AA87EA2" w:rsidRDefault="67EDCD93" w14:paraId="04E30461" w14:textId="0418B192">
      <w:pPr>
        <w:pStyle w:val="ListParagraph"/>
        <w:rPr>
          <w:rFonts w:ascii="Calibri" w:hAnsi="Calibri" w:eastAsia="Calibri" w:cs="Calibri" w:asciiTheme="minorAscii" w:hAnsiTheme="minorAscii" w:eastAsiaTheme="minorAscii" w:cstheme="minorAscii"/>
        </w:rPr>
      </w:pPr>
      <w:r w:rsidRPr="3AA87EA2" w:rsidR="1D8818D8">
        <w:rPr>
          <w:rFonts w:ascii="Calibri" w:hAnsi="Calibri" w:eastAsia="Calibri" w:cs="Calibri" w:asciiTheme="minorAscii" w:hAnsiTheme="minorAscii" w:eastAsiaTheme="minorAscii" w:cstheme="minorAscii"/>
          <w:color w:val="000000" w:themeColor="text1" w:themeTint="FF" w:themeShade="FF"/>
        </w:rPr>
        <w:t>Does each slide have a title? Are all slide titles unique?</w:t>
      </w:r>
      <w:r w:rsidRPr="3AA87EA2" w:rsidR="0E9A5D37">
        <w:rPr>
          <w:rFonts w:ascii="Calibri" w:hAnsi="Calibri" w:eastAsia="Calibri" w:cs="Calibri" w:asciiTheme="minorAscii" w:hAnsiTheme="minorAscii" w:eastAsiaTheme="minorAscii" w:cstheme="minorAscii"/>
          <w:color w:val="000000" w:themeColor="text1" w:themeTint="FF" w:themeShade="FF"/>
        </w:rPr>
        <w:t xml:space="preserve"> </w:t>
      </w:r>
      <w:hyperlink r:id="R3cb7efeb80904a70">
        <w:r w:rsidRPr="3AA87EA2" w:rsidR="72283604">
          <w:rPr>
            <w:rStyle w:val="Hyperlink"/>
            <w:rFonts w:ascii="Calibri" w:hAnsi="Calibri" w:eastAsia="Calibri" w:cs="Calibri" w:asciiTheme="minorAscii" w:hAnsiTheme="minorAscii" w:eastAsiaTheme="minorAscii" w:cstheme="minorAscii"/>
          </w:rPr>
          <w:t>2.4.2</w:t>
        </w:r>
      </w:hyperlink>
    </w:p>
    <w:p w:rsidR="67EDCD93" w:rsidP="3AA87EA2" w:rsidRDefault="67EDCD93" w14:paraId="53EB144A" w14:textId="3E92E57A">
      <w:pPr>
        <w:pStyle w:val="ListParagraph"/>
        <w:rPr>
          <w:rFonts w:ascii="Calibri" w:hAnsi="Calibri" w:eastAsia="Calibri" w:cs="Calibri" w:asciiTheme="minorAscii" w:hAnsiTheme="minorAscii" w:eastAsiaTheme="minorAscii" w:cstheme="minorAscii"/>
          <w:color w:val="000000" w:themeColor="text1"/>
          <w:sz w:val="24"/>
          <w:szCs w:val="24"/>
        </w:rPr>
      </w:pPr>
      <w:r w:rsidRPr="3AA87EA2" w:rsidR="1D8818D8">
        <w:rPr>
          <w:rFonts w:ascii="Calibri" w:hAnsi="Calibri" w:eastAsia="Calibri" w:cs="Calibri" w:asciiTheme="minorAscii" w:hAnsiTheme="minorAscii" w:eastAsiaTheme="minorAscii" w:cstheme="minorAscii"/>
          <w:color w:val="000000" w:themeColor="text1" w:themeTint="FF" w:themeShade="FF"/>
        </w:rPr>
        <w:t>Is the reading order on all slides presented in a logical manner?</w:t>
      </w:r>
      <w:r w:rsidRPr="3AA87EA2" w:rsidR="310032AB">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f1882642e992437f">
        <w:r w:rsidRPr="3AA87EA2" w:rsidR="310032AB">
          <w:rPr>
            <w:rStyle w:val="Hyperlink"/>
            <w:rFonts w:ascii="Calibri" w:hAnsi="Calibri" w:eastAsia="Calibri" w:cs="Calibri" w:asciiTheme="minorAscii" w:hAnsiTheme="minorAscii" w:eastAsiaTheme="minorAscii" w:cstheme="minorAscii"/>
            <w:sz w:val="24"/>
            <w:szCs w:val="24"/>
          </w:rPr>
          <w:t>1.3.2</w:t>
        </w:r>
        <w:r w:rsidRPr="3AA87EA2" w:rsidR="5BAC70C1">
          <w:rPr>
            <w:rStyle w:val="Hyperlink"/>
            <w:rFonts w:ascii="Calibri" w:hAnsi="Calibri" w:eastAsia="Calibri" w:cs="Calibri" w:asciiTheme="minorAscii" w:hAnsiTheme="minorAscii" w:eastAsiaTheme="minorAscii" w:cstheme="minorAscii"/>
            <w:sz w:val="24"/>
            <w:szCs w:val="24"/>
          </w:rPr>
          <w:t>,</w:t>
        </w:r>
      </w:hyperlink>
      <w:r w:rsidRPr="3AA87EA2" w:rsidR="5BAC70C1">
        <w:rPr>
          <w:rFonts w:ascii="Calibri" w:hAnsi="Calibri" w:eastAsia="Calibri" w:cs="Calibri" w:asciiTheme="minorAscii" w:hAnsiTheme="minorAscii" w:eastAsiaTheme="minorAscii" w:cstheme="minorAscii"/>
          <w:color w:val="000000" w:themeColor="text1" w:themeTint="FF" w:themeShade="FF"/>
          <w:sz w:val="24"/>
          <w:szCs w:val="24"/>
        </w:rPr>
        <w:t xml:space="preserve"> </w:t>
      </w:r>
      <w:hyperlink r:id="Rffe9e3a7f03e425f">
        <w:r w:rsidRPr="3AA87EA2" w:rsidR="5BAC70C1">
          <w:rPr>
            <w:rStyle w:val="Hyperlink"/>
            <w:rFonts w:ascii="Calibri" w:hAnsi="Calibri" w:eastAsia="Calibri" w:cs="Calibri" w:asciiTheme="minorAscii" w:hAnsiTheme="minorAscii" w:eastAsiaTheme="minorAscii" w:cstheme="minorAscii"/>
            <w:sz w:val="24"/>
            <w:szCs w:val="24"/>
          </w:rPr>
          <w:t>2.4.3</w:t>
        </w:r>
      </w:hyperlink>
    </w:p>
    <w:p w:rsidR="3F8AD1C9" w:rsidP="3AA87EA2" w:rsidRDefault="3F8AD1C9" w14:paraId="3B33AD70" w14:textId="39F329E5">
      <w:pPr>
        <w:pStyle w:val="ListParagraph"/>
        <w:spacing w:line="279" w:lineRule="auto"/>
        <w:rPr>
          <w:rFonts w:ascii="Calibri" w:hAnsi="Calibri" w:eastAsia="Calibri" w:cs="Calibri" w:asciiTheme="minorAscii" w:hAnsiTheme="minorAscii" w:eastAsiaTheme="minorAscii" w:cstheme="minorAscii"/>
          <w:color w:val="000000" w:themeColor="text1"/>
        </w:rPr>
      </w:pPr>
      <w:r w:rsidRPr="3AA87EA2" w:rsidR="63A01294">
        <w:rPr>
          <w:rFonts w:ascii="Calibri" w:hAnsi="Calibri" w:eastAsia="Calibri" w:cs="Calibri" w:asciiTheme="minorAscii" w:hAnsiTheme="minorAscii" w:eastAsiaTheme="minorAscii" w:cstheme="minorAscii"/>
          <w:color w:val="000000" w:themeColor="text1" w:themeTint="FF" w:themeShade="FF"/>
        </w:rPr>
        <w:t>W</w:t>
      </w:r>
      <w:r w:rsidRPr="3AA87EA2" w:rsidR="1D8818D8">
        <w:rPr>
          <w:rFonts w:ascii="Calibri" w:hAnsi="Calibri" w:eastAsia="Calibri" w:cs="Calibri" w:asciiTheme="minorAscii" w:hAnsiTheme="minorAscii" w:eastAsiaTheme="minorAscii" w:cstheme="minorAscii"/>
          <w:color w:val="000000" w:themeColor="text1" w:themeTint="FF" w:themeShade="FF"/>
        </w:rPr>
        <w:t>hile the accessibility checker will tell you which slides to examine, you have to look at each of those slides to manually determine whether the reading order (the order in which a screen reader will read items on the slide) makes sense.</w:t>
      </w:r>
    </w:p>
    <w:p w:rsidR="67EDCD93" w:rsidP="3AA87EA2" w:rsidRDefault="67EDCD93" w14:paraId="235CCB85" w14:textId="147A9330">
      <w:pPr>
        <w:pStyle w:val="ListParagraph"/>
        <w:spacing w:line="279" w:lineRule="auto"/>
        <w:rPr>
          <w:rFonts w:ascii="Calibri" w:hAnsi="Calibri" w:eastAsia="Calibri" w:cs="Calibri" w:asciiTheme="minorAscii" w:hAnsiTheme="minorAscii" w:eastAsiaTheme="minorAscii" w:cstheme="minorAscii"/>
        </w:rPr>
      </w:pPr>
      <w:r w:rsidRPr="3AA87EA2" w:rsidR="1D8818D8">
        <w:rPr>
          <w:rFonts w:ascii="Calibri" w:hAnsi="Calibri" w:eastAsia="Calibri" w:cs="Calibri" w:asciiTheme="minorAscii" w:hAnsiTheme="minorAscii" w:eastAsiaTheme="minorAscii" w:cstheme="minorAscii"/>
          <w:color w:val="000000" w:themeColor="text1" w:themeTint="FF" w:themeShade="FF"/>
        </w:rPr>
        <w:t>Are blinking images or content avoided?</w:t>
      </w:r>
      <w:r w:rsidRPr="3AA87EA2" w:rsidR="1D8818D8">
        <w:rPr>
          <w:rFonts w:ascii="Calibri" w:hAnsi="Calibri" w:eastAsia="Calibri" w:cs="Calibri" w:asciiTheme="minorAscii" w:hAnsiTheme="minorAscii" w:eastAsiaTheme="minorAscii" w:cstheme="minorAscii"/>
        </w:rPr>
        <w:t xml:space="preserve"> </w:t>
      </w:r>
      <w:hyperlink r:id="R7918f6e33e864df1">
        <w:r w:rsidRPr="3AA87EA2" w:rsidR="72283604">
          <w:rPr>
            <w:rStyle w:val="Hyperlink"/>
            <w:rFonts w:ascii="Calibri" w:hAnsi="Calibri" w:eastAsia="Calibri" w:cs="Calibri" w:asciiTheme="minorAscii" w:hAnsiTheme="minorAscii" w:eastAsiaTheme="minorAscii" w:cstheme="minorAscii"/>
          </w:rPr>
          <w:t>2.3.1</w:t>
        </w:r>
      </w:hyperlink>
    </w:p>
    <w:p w:rsidR="67EDCD93" w:rsidP="3AA87EA2" w:rsidRDefault="67EDCD93" w14:paraId="79229DD7" w14:textId="6DED882D">
      <w:pPr>
        <w:pStyle w:val="ListParagraph"/>
        <w:spacing w:line="279" w:lineRule="auto"/>
        <w:rPr>
          <w:rFonts w:ascii="Calibri" w:hAnsi="Calibri" w:eastAsia="Calibri" w:cs="Calibri" w:asciiTheme="minorAscii" w:hAnsiTheme="minorAscii" w:eastAsiaTheme="minorAscii" w:cstheme="minorAscii"/>
        </w:rPr>
      </w:pPr>
      <w:r w:rsidRPr="3AA87EA2" w:rsidR="1D8818D8">
        <w:rPr>
          <w:rFonts w:ascii="Calibri" w:hAnsi="Calibri" w:eastAsia="Calibri" w:cs="Calibri" w:asciiTheme="minorAscii" w:hAnsiTheme="minorAscii" w:eastAsiaTheme="minorAscii" w:cstheme="minorAscii"/>
          <w:color w:val="000000" w:themeColor="text1" w:themeTint="FF" w:themeShade="FF"/>
        </w:rPr>
        <w:t>Does all embedded content</w:t>
      </w:r>
      <w:r w:rsidRPr="3AA87EA2" w:rsidR="0D7BEECD">
        <w:rPr>
          <w:rFonts w:ascii="Calibri" w:hAnsi="Calibri" w:eastAsia="Calibri" w:cs="Calibri" w:asciiTheme="minorAscii" w:hAnsiTheme="minorAscii" w:eastAsiaTheme="minorAscii" w:cstheme="minorAscii"/>
          <w:color w:val="000000" w:themeColor="text1" w:themeTint="FF" w:themeShade="FF"/>
        </w:rPr>
        <w:t xml:space="preserve"> (i.e., YouTube videos, podcasts)</w:t>
      </w:r>
      <w:r w:rsidRPr="3AA87EA2" w:rsidR="1D8818D8">
        <w:rPr>
          <w:rFonts w:ascii="Calibri" w:hAnsi="Calibri" w:eastAsia="Calibri" w:cs="Calibri" w:asciiTheme="minorAscii" w:hAnsiTheme="minorAscii" w:eastAsiaTheme="minorAscii" w:cstheme="minorAscii"/>
          <w:color w:val="000000" w:themeColor="text1" w:themeTint="FF" w:themeShade="FF"/>
        </w:rPr>
        <w:t xml:space="preserve"> have a text descriptor?</w:t>
      </w:r>
      <w:r w:rsidRPr="3AA87EA2" w:rsidR="55B9698D">
        <w:rPr>
          <w:rFonts w:ascii="Calibri" w:hAnsi="Calibri" w:eastAsia="Calibri" w:cs="Calibri" w:asciiTheme="minorAscii" w:hAnsiTheme="minorAscii" w:eastAsiaTheme="minorAscii" w:cstheme="minorAscii"/>
          <w:color w:val="000000" w:themeColor="text1" w:themeTint="FF" w:themeShade="FF"/>
        </w:rPr>
        <w:t xml:space="preserve"> </w:t>
      </w:r>
      <w:hyperlink r:id="R3600e1f774e64d83">
        <w:r w:rsidRPr="3AA87EA2" w:rsidR="55B9698D">
          <w:rPr>
            <w:rStyle w:val="Hyperlink"/>
            <w:rFonts w:ascii="Calibri" w:hAnsi="Calibri" w:eastAsia="Calibri" w:cs="Calibri" w:asciiTheme="minorAscii" w:hAnsiTheme="minorAscii" w:eastAsiaTheme="minorAscii" w:cstheme="minorAscii"/>
          </w:rPr>
          <w:t>1.3.2</w:t>
        </w:r>
      </w:hyperlink>
    </w:p>
    <w:p w:rsidR="15C08856" w:rsidP="3AA87EA2" w:rsidRDefault="15C08856" w14:paraId="479BED3B" w14:textId="39E445DD">
      <w:pPr>
        <w:pStyle w:val="ListParagraph"/>
        <w:spacing w:line="279" w:lineRule="auto"/>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3AA87EA2" w:rsidR="146A8DCA">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Include a title or </w:t>
      </w:r>
      <w:r w:rsidRPr="3AA87EA2" w:rsidR="146A8DCA">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short description</w:t>
      </w:r>
      <w:r w:rsidRPr="3AA87EA2" w:rsidR="146A8DCA">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for all embedded </w:t>
      </w:r>
      <w:r w:rsidRPr="3AA87EA2" w:rsidR="146A8DCA">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content</w:t>
      </w:r>
      <w:r w:rsidRPr="3AA87EA2" w:rsidR="146A8DCA">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so it is clear what the embedded content is.</w:t>
      </w:r>
    </w:p>
    <w:p w:rsidR="7BD36154" w:rsidP="3AA87EA2" w:rsidRDefault="0F972654" w14:paraId="5B9BCAA8" w14:textId="15AA2E66">
      <w:pPr>
        <w:pStyle w:val="Heading3"/>
        <w:pBdr>
          <w:bottom w:val="dotted" w:color="000000" w:sz="4" w:space="4"/>
        </w:pBdr>
        <w:rPr>
          <w:rFonts w:ascii="Calibri" w:hAnsi="Calibri" w:eastAsia="Calibri" w:cs="Calibri" w:asciiTheme="minorAscii" w:hAnsiTheme="minorAscii" w:eastAsiaTheme="minorAscii" w:cstheme="minorAscii"/>
          <w:sz w:val="28"/>
          <w:szCs w:val="28"/>
        </w:rPr>
      </w:pPr>
      <w:r w:rsidRPr="3AA87EA2" w:rsidR="6E3C612A">
        <w:rPr>
          <w:rFonts w:ascii="Calibri" w:hAnsi="Calibri" w:eastAsia="Calibri" w:cs="Calibri" w:asciiTheme="minorAscii" w:hAnsiTheme="minorAscii" w:eastAsiaTheme="minorAscii" w:cstheme="minorAscii"/>
        </w:rPr>
        <w:t>Word</w:t>
      </w:r>
    </w:p>
    <w:p w:rsidR="15C08856" w:rsidP="3AA87EA2" w:rsidRDefault="15C08856" w14:paraId="1817D103" w14:textId="5B5F7E8C">
      <w:pPr>
        <w:pStyle w:val="ListParagraph"/>
        <w:rPr>
          <w:rFonts w:ascii="Calibri" w:hAnsi="Calibri" w:eastAsia="Calibri" w:cs="Calibri" w:asciiTheme="minorAscii" w:hAnsiTheme="minorAscii" w:eastAsiaTheme="minorAscii" w:cstheme="minorAscii"/>
          <w:color w:val="000000" w:themeColor="text1" w:themeTint="FF" w:themeShade="FF"/>
        </w:rPr>
      </w:pPr>
      <w:r w:rsidRPr="3AA87EA2" w:rsidR="3C0951FB">
        <w:rPr>
          <w:rFonts w:ascii="Calibri" w:hAnsi="Calibri" w:eastAsia="Calibri" w:cs="Calibri" w:asciiTheme="minorAscii" w:hAnsiTheme="minorAscii" w:eastAsiaTheme="minorAscii" w:cstheme="minorAscii"/>
          <w:sz w:val="24"/>
          <w:szCs w:val="24"/>
        </w:rPr>
        <w:t>Do you run the accessibility checker and correct any errors?</w:t>
      </w:r>
    </w:p>
    <w:p w:rsidR="0BC32B86" w:rsidP="3AA87EA2" w:rsidRDefault="0BC32B86" w14:paraId="09BAA681" w14:textId="1A2A8E8E">
      <w:pPr>
        <w:pStyle w:val="ListParagraph"/>
        <w:rPr>
          <w:rFonts w:ascii="Calibri" w:hAnsi="Calibri" w:eastAsia="Calibri" w:cs="Calibri" w:asciiTheme="minorAscii" w:hAnsiTheme="minorAscii" w:eastAsiaTheme="minorAscii" w:cstheme="minorAscii"/>
          <w:color w:val="000000" w:themeColor="text1" w:themeTint="FF" w:themeShade="FF"/>
          <w:sz w:val="24"/>
          <w:szCs w:val="24"/>
        </w:rPr>
      </w:pPr>
      <w:r w:rsidRPr="3AA87EA2" w:rsidR="0BC32B86">
        <w:rPr>
          <w:rFonts w:ascii="Calibri" w:hAnsi="Calibri" w:eastAsia="Calibri" w:cs="Calibri" w:asciiTheme="minorAscii" w:hAnsiTheme="minorAscii" w:eastAsiaTheme="minorAscii" w:cstheme="minorAscii"/>
          <w:sz w:val="24"/>
          <w:szCs w:val="24"/>
        </w:rPr>
        <w:t xml:space="preserve">Open the file in the desktop app. The accessibility checker can be opened by clicking the Accessibility icon from the bottom of the screen or clicking </w:t>
      </w:r>
      <w:r w:rsidRPr="3AA87EA2" w:rsidR="0BC32B86">
        <w:rPr>
          <w:rFonts w:ascii="Calibri" w:hAnsi="Calibri" w:eastAsia="Calibri" w:cs="Calibri" w:asciiTheme="minorAscii" w:hAnsiTheme="minorAscii" w:eastAsiaTheme="minorAscii" w:cstheme="minorAscii"/>
          <w:b w:val="1"/>
          <w:bCs w:val="1"/>
          <w:color w:val="000000" w:themeColor="text1" w:themeTint="FF" w:themeShade="FF"/>
        </w:rPr>
        <w:t>‘Review’</w:t>
      </w:r>
      <w:r w:rsidRPr="3AA87EA2" w:rsidR="0BC32B86">
        <w:rPr>
          <w:rFonts w:ascii="Calibri" w:hAnsi="Calibri" w:eastAsia="Calibri" w:cs="Calibri" w:asciiTheme="minorAscii" w:hAnsiTheme="minorAscii" w:eastAsiaTheme="minorAscii" w:cstheme="minorAscii"/>
          <w:color w:val="000000" w:themeColor="text1" w:themeTint="FF" w:themeShade="FF"/>
        </w:rPr>
        <w:t xml:space="preserve"> from the menu bar, then selecting </w:t>
      </w:r>
      <w:r w:rsidRPr="3AA87EA2" w:rsidR="0BC32B86">
        <w:rPr>
          <w:rFonts w:ascii="Calibri" w:hAnsi="Calibri" w:eastAsia="Calibri" w:cs="Calibri" w:asciiTheme="minorAscii" w:hAnsiTheme="minorAscii" w:eastAsiaTheme="minorAscii" w:cstheme="minorAscii"/>
          <w:b w:val="1"/>
          <w:bCs w:val="1"/>
          <w:color w:val="000000" w:themeColor="text1" w:themeTint="FF" w:themeShade="FF"/>
        </w:rPr>
        <w:t>‘Check Accessibility</w:t>
      </w:r>
      <w:r w:rsidRPr="3AA87EA2" w:rsidR="0BC32B86">
        <w:rPr>
          <w:rFonts w:ascii="Calibri" w:hAnsi="Calibri" w:eastAsia="Calibri" w:cs="Calibri" w:asciiTheme="minorAscii" w:hAnsiTheme="minorAscii" w:eastAsiaTheme="minorAscii" w:cstheme="minorAscii"/>
          <w:b w:val="1"/>
          <w:bCs w:val="1"/>
          <w:color w:val="000000" w:themeColor="text1" w:themeTint="FF" w:themeShade="FF"/>
        </w:rPr>
        <w:t>’</w:t>
      </w:r>
      <w:r w:rsidRPr="3AA87EA2" w:rsidR="0BC32B86">
        <w:rPr>
          <w:rFonts w:ascii="Calibri" w:hAnsi="Calibri" w:eastAsia="Calibri" w:cs="Calibri" w:asciiTheme="minorAscii" w:hAnsiTheme="minorAscii" w:eastAsiaTheme="minorAscii" w:cstheme="minorAscii"/>
          <w:color w:val="000000" w:themeColor="text1" w:themeTint="FF" w:themeShade="FF"/>
        </w:rPr>
        <w:t>.</w:t>
      </w:r>
    </w:p>
    <w:p w:rsidR="0BC32B86" w:rsidP="3AA87EA2" w:rsidRDefault="0BC32B86" w14:paraId="6A58C62E" w14:textId="793EA6AB">
      <w:pPr>
        <w:pStyle w:val="ListParagraph"/>
        <w:rPr>
          <w:rFonts w:ascii="Calibri" w:hAnsi="Calibri" w:eastAsia="Calibri" w:cs="Calibri" w:asciiTheme="minorAscii" w:hAnsiTheme="minorAscii" w:eastAsiaTheme="minorAscii" w:cstheme="minorAscii"/>
          <w:color w:val="000000" w:themeColor="text1" w:themeTint="FF" w:themeShade="FF"/>
          <w:sz w:val="24"/>
          <w:szCs w:val="24"/>
        </w:rPr>
      </w:pPr>
      <w:r w:rsidRPr="3AA87EA2" w:rsidR="0BC32B86">
        <w:rPr>
          <w:rFonts w:ascii="Calibri" w:hAnsi="Calibri" w:eastAsia="Calibri" w:cs="Calibri" w:asciiTheme="minorAscii" w:hAnsiTheme="minorAscii" w:eastAsiaTheme="minorAscii" w:cstheme="minorAscii"/>
          <w:sz w:val="24"/>
          <w:szCs w:val="24"/>
        </w:rPr>
        <w:t>Did you check the links, images, structure, tables, and supplements items (see relevant sections above)?</w:t>
      </w:r>
    </w:p>
    <w:sectPr w:rsidR="15C08856">
      <w:headerReference w:type="default" r:id="rId16"/>
      <w:footerReference w:type="default" r:id="rId17"/>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326E" w:rsidRDefault="0047326E" w14:paraId="56192260" w14:textId="77777777">
      <w:pPr>
        <w:spacing w:after="0" w:line="240" w:lineRule="auto"/>
      </w:pPr>
      <w:r>
        <w:separator/>
      </w:r>
    </w:p>
  </w:endnote>
  <w:endnote w:type="continuationSeparator" w:id="0">
    <w:p w:rsidR="0047326E" w:rsidRDefault="0047326E" w14:paraId="0668A98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CA8D904" w:rsidTr="3CA8D904" w14:paraId="542DCFD3" w14:textId="77777777">
      <w:trPr>
        <w:trHeight w:val="300"/>
      </w:trPr>
      <w:tc>
        <w:tcPr>
          <w:tcW w:w="3120" w:type="dxa"/>
        </w:tcPr>
        <w:p w:rsidR="3CA8D904" w:rsidP="3CA8D904" w:rsidRDefault="3CA8D904" w14:paraId="0A7FDBE5" w14:textId="70144B5C">
          <w:pPr>
            <w:pStyle w:val="Header"/>
            <w:ind w:left="-115"/>
          </w:pPr>
        </w:p>
      </w:tc>
      <w:tc>
        <w:tcPr>
          <w:tcW w:w="3120" w:type="dxa"/>
        </w:tcPr>
        <w:p w:rsidR="3CA8D904" w:rsidP="3CA8D904" w:rsidRDefault="3CA8D904" w14:paraId="02145AE6" w14:textId="592627B7">
          <w:pPr>
            <w:pStyle w:val="Header"/>
            <w:jc w:val="center"/>
          </w:pPr>
        </w:p>
      </w:tc>
      <w:tc>
        <w:tcPr>
          <w:tcW w:w="3120" w:type="dxa"/>
        </w:tcPr>
        <w:p w:rsidR="3CA8D904" w:rsidP="3CA8D904" w:rsidRDefault="3CA8D904" w14:paraId="22BDE1C1" w14:textId="4E5ABDEE">
          <w:pPr>
            <w:pStyle w:val="Header"/>
            <w:ind w:right="-115"/>
            <w:jc w:val="right"/>
          </w:pPr>
        </w:p>
      </w:tc>
    </w:tr>
  </w:tbl>
  <w:p w:rsidR="3CA8D904" w:rsidP="3CA8D904" w:rsidRDefault="3CA8D904" w14:paraId="4652D317" w14:textId="79F53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326E" w:rsidRDefault="0047326E" w14:paraId="6F466463" w14:textId="77777777">
      <w:pPr>
        <w:spacing w:after="0" w:line="240" w:lineRule="auto"/>
      </w:pPr>
      <w:r>
        <w:separator/>
      </w:r>
    </w:p>
  </w:footnote>
  <w:footnote w:type="continuationSeparator" w:id="0">
    <w:p w:rsidR="0047326E" w:rsidRDefault="0047326E" w14:paraId="0582E29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CA8D904" w:rsidTr="3CA8D904" w14:paraId="71BDE82A" w14:textId="77777777">
      <w:trPr>
        <w:trHeight w:val="300"/>
      </w:trPr>
      <w:tc>
        <w:tcPr>
          <w:tcW w:w="3120" w:type="dxa"/>
        </w:tcPr>
        <w:p w:rsidR="3CA8D904" w:rsidP="3CA8D904" w:rsidRDefault="3CA8D904" w14:paraId="6E2DC75C" w14:textId="0981602D">
          <w:pPr>
            <w:pStyle w:val="Header"/>
            <w:ind w:left="-115"/>
          </w:pPr>
        </w:p>
      </w:tc>
      <w:tc>
        <w:tcPr>
          <w:tcW w:w="3120" w:type="dxa"/>
        </w:tcPr>
        <w:p w:rsidR="3CA8D904" w:rsidP="3CA8D904" w:rsidRDefault="3CA8D904" w14:paraId="653114C1" w14:textId="63B96A15">
          <w:pPr>
            <w:pStyle w:val="Header"/>
            <w:jc w:val="center"/>
          </w:pPr>
        </w:p>
      </w:tc>
      <w:tc>
        <w:tcPr>
          <w:tcW w:w="3120" w:type="dxa"/>
        </w:tcPr>
        <w:p w:rsidR="3CA8D904" w:rsidP="3CA8D904" w:rsidRDefault="3CA8D904" w14:paraId="7F0550AD" w14:textId="25703521">
          <w:pPr>
            <w:pStyle w:val="Header"/>
            <w:ind w:right="-115"/>
            <w:jc w:val="right"/>
          </w:pPr>
        </w:p>
      </w:tc>
    </w:tr>
  </w:tbl>
  <w:p w:rsidR="3CA8D904" w:rsidP="3CA8D904" w:rsidRDefault="3CA8D904" w14:paraId="3F19D666" w14:textId="11D63510">
    <w:pPr>
      <w:pStyle w:val="Header"/>
    </w:pPr>
  </w:p>
</w:hdr>
</file>

<file path=word/intelligence2.xml><?xml version="1.0" encoding="utf-8"?>
<int2:intelligence xmlns:int2="http://schemas.microsoft.com/office/intelligence/2020/intelligence">
  <int2:observations>
    <int2:textHash int2:hashCode="4EcCll3k4GJVGE" int2:id="bfv5Vaq1">
      <int2:state int2:type="spell" int2:value="Rejected"/>
    </int2:textHash>
    <int2:bookmark int2:bookmarkName="_Int_oNH8oef8" int2:invalidationBookmarkName="" int2:hashCode="dUj6njSd/6mhHK" int2:id="b25IPhYv">
      <int2:state int2:type="style" int2:value="Rejected"/>
    </int2:bookmark>
    <int2:bookmark int2:bookmarkName="_Int_lY1hNup2" int2:invalidationBookmarkName="" int2:hashCode="eFmHZI+FGQz96e" int2:id="0PWPPJfG">
      <int2:state int2:type="gram" int2:value="Rejected"/>
    </int2:bookmark>
    <int2:bookmark int2:bookmarkName="_Int_xYNFJomR" int2:invalidationBookmarkName="" int2:hashCode="82YvIvHKGDBRh0" int2:id="dHC1Y1VM">
      <int2:state int2:type="gram" int2:value="Rejected"/>
    </int2:bookmark>
    <int2:bookmark int2:bookmarkName="_Int_i935KkPT" int2:invalidationBookmarkName="" int2:hashCode="ZD4DPyxyvbq3AT" int2:id="NSXWT0ai">
      <int2:state int2:type="style" int2:value="Rejected"/>
    </int2:bookmark>
    <int2:bookmark int2:bookmarkName="_Int_PrHU8BIA" int2:invalidationBookmarkName="" int2:hashCode="tKh9TQ5X3enPIi" int2:id="9k0ckBtb">
      <int2:state int2:type="gram" int2:value="Rejected"/>
    </int2:bookmark>
    <int2:bookmark int2:bookmarkName="_Int_cX2cNjDy" int2:invalidationBookmarkName="" int2:hashCode="mfcH7wLwlu0eCN" int2:id="7yQz8BCO">
      <int2:state int2:type="gram" int2:value="Rejected"/>
    </int2:bookmark>
    <int2:bookmark int2:bookmarkName="_Int_ZBxfPDQC" int2:invalidationBookmarkName="" int2:hashCode="K9+z9FpLnhfF0l" int2:id="Tw0QkuAU">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63">
    <w:nsid w:val="57547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26C7E"/>
    <w:multiLevelType w:val="hybridMultilevel"/>
    <w:tmpl w:val="3A90F354"/>
    <w:lvl w:ilvl="0">
      <w:start w:val="1"/>
      <w:numFmt w:val="decimal"/>
      <w:lvlText w:val="%1."/>
      <w:lvlJc w:val="left"/>
      <w:pPr>
        <w:ind w:left="720" w:hanging="360"/>
      </w:pPr>
      <w:rPr/>
    </w:lvl>
    <w:lvl w:ilvl="1" w:tplc="04090003">
      <w:start w:val="1"/>
      <w:numFmt w:val="bullet"/>
      <w:lvlText w:val="o"/>
      <w:lvlJc w:val="left"/>
      <w:pPr>
        <w:ind w:left="1080" w:hanging="360"/>
      </w:pPr>
      <w:rPr>
        <w:rFonts w:hint="default" w:ascii="Courier New" w:hAnsi="Courier New" w:cs="Courier New"/>
      </w:rPr>
    </w:lvl>
    <w:lvl w:ilvl="2" w:tplc="162AC2B6">
      <w:start w:val="1"/>
      <w:numFmt w:val="bullet"/>
      <w:lvlText w:val=""/>
      <w:lvlJc w:val="left"/>
      <w:pPr>
        <w:ind w:left="2160" w:hanging="360"/>
      </w:pPr>
      <w:rPr>
        <w:rFonts w:hint="default" w:ascii="Wingdings" w:hAnsi="Wingdings"/>
      </w:rPr>
    </w:lvl>
    <w:lvl w:ilvl="3" w:tplc="7A82431A">
      <w:start w:val="1"/>
      <w:numFmt w:val="bullet"/>
      <w:lvlText w:val=""/>
      <w:lvlJc w:val="left"/>
      <w:pPr>
        <w:ind w:left="2880" w:hanging="360"/>
      </w:pPr>
      <w:rPr>
        <w:rFonts w:hint="default" w:ascii="Symbol" w:hAnsi="Symbol"/>
      </w:rPr>
    </w:lvl>
    <w:lvl w:ilvl="4" w:tplc="9AC87996">
      <w:start w:val="1"/>
      <w:numFmt w:val="bullet"/>
      <w:lvlText w:val="o"/>
      <w:lvlJc w:val="left"/>
      <w:pPr>
        <w:ind w:left="3600" w:hanging="360"/>
      </w:pPr>
      <w:rPr>
        <w:rFonts w:hint="default" w:ascii="Courier New" w:hAnsi="Courier New"/>
      </w:rPr>
    </w:lvl>
    <w:lvl w:ilvl="5" w:tplc="FB06C7E2">
      <w:start w:val="1"/>
      <w:numFmt w:val="bullet"/>
      <w:lvlText w:val=""/>
      <w:lvlJc w:val="left"/>
      <w:pPr>
        <w:ind w:left="4320" w:hanging="360"/>
      </w:pPr>
      <w:rPr>
        <w:rFonts w:hint="default" w:ascii="Wingdings" w:hAnsi="Wingdings"/>
      </w:rPr>
    </w:lvl>
    <w:lvl w:ilvl="6" w:tplc="B96CE202">
      <w:start w:val="1"/>
      <w:numFmt w:val="bullet"/>
      <w:lvlText w:val=""/>
      <w:lvlJc w:val="left"/>
      <w:pPr>
        <w:ind w:left="5040" w:hanging="360"/>
      </w:pPr>
      <w:rPr>
        <w:rFonts w:hint="default" w:ascii="Symbol" w:hAnsi="Symbol"/>
      </w:rPr>
    </w:lvl>
    <w:lvl w:ilvl="7" w:tplc="E6362CBA">
      <w:start w:val="1"/>
      <w:numFmt w:val="bullet"/>
      <w:lvlText w:val="o"/>
      <w:lvlJc w:val="left"/>
      <w:pPr>
        <w:ind w:left="5760" w:hanging="360"/>
      </w:pPr>
      <w:rPr>
        <w:rFonts w:hint="default" w:ascii="Courier New" w:hAnsi="Courier New"/>
      </w:rPr>
    </w:lvl>
    <w:lvl w:ilvl="8" w:tplc="5FACCD4C">
      <w:start w:val="1"/>
      <w:numFmt w:val="bullet"/>
      <w:lvlText w:val=""/>
      <w:lvlJc w:val="left"/>
      <w:pPr>
        <w:ind w:left="6480" w:hanging="360"/>
      </w:pPr>
      <w:rPr>
        <w:rFonts w:hint="default" w:ascii="Wingdings" w:hAnsi="Wingdings"/>
      </w:rPr>
    </w:lvl>
  </w:abstractNum>
  <w:abstractNum w:abstractNumId="1" w15:restartNumberingAfterBreak="0">
    <w:nsid w:val="02EC5077"/>
    <w:multiLevelType w:val="hybridMultilevel"/>
    <w:tmpl w:val="2F7C0DD6"/>
    <w:lvl w:ilvl="0" w:tplc="04090001">
      <w:start w:val="1"/>
      <w:numFmt w:val="bullet"/>
      <w:lvlText w:val=""/>
      <w:lvlJc w:val="left"/>
      <w:pPr>
        <w:ind w:left="720" w:hanging="360"/>
      </w:pPr>
      <w:rPr>
        <w:rFonts w:hint="default" w:ascii="Symbol" w:hAnsi="Symbol"/>
      </w:rPr>
    </w:lvl>
    <w:lvl w:ilvl="1" w:tplc="729C455E">
      <w:start w:val="1"/>
      <w:numFmt w:val="bullet"/>
      <w:lvlText w:val="o"/>
      <w:lvlJc w:val="left"/>
      <w:pPr>
        <w:ind w:left="1440" w:hanging="360"/>
      </w:pPr>
      <w:rPr>
        <w:rFonts w:hint="default" w:ascii="Courier New" w:hAnsi="Courier New"/>
      </w:rPr>
    </w:lvl>
    <w:lvl w:ilvl="2" w:tplc="76D66316">
      <w:start w:val="1"/>
      <w:numFmt w:val="bullet"/>
      <w:lvlText w:val=""/>
      <w:lvlJc w:val="left"/>
      <w:pPr>
        <w:ind w:left="2160" w:hanging="360"/>
      </w:pPr>
      <w:rPr>
        <w:rFonts w:hint="default" w:ascii="Wingdings" w:hAnsi="Wingdings"/>
      </w:rPr>
    </w:lvl>
    <w:lvl w:ilvl="3" w:tplc="D71A905C">
      <w:start w:val="1"/>
      <w:numFmt w:val="bullet"/>
      <w:lvlText w:val=""/>
      <w:lvlJc w:val="left"/>
      <w:pPr>
        <w:ind w:left="2880" w:hanging="360"/>
      </w:pPr>
      <w:rPr>
        <w:rFonts w:hint="default" w:ascii="Symbol" w:hAnsi="Symbol"/>
      </w:rPr>
    </w:lvl>
    <w:lvl w:ilvl="4" w:tplc="A148DBC0">
      <w:start w:val="1"/>
      <w:numFmt w:val="bullet"/>
      <w:lvlText w:val="o"/>
      <w:lvlJc w:val="left"/>
      <w:pPr>
        <w:ind w:left="3600" w:hanging="360"/>
      </w:pPr>
      <w:rPr>
        <w:rFonts w:hint="default" w:ascii="Courier New" w:hAnsi="Courier New"/>
      </w:rPr>
    </w:lvl>
    <w:lvl w:ilvl="5" w:tplc="D36EDAD8">
      <w:start w:val="1"/>
      <w:numFmt w:val="bullet"/>
      <w:lvlText w:val=""/>
      <w:lvlJc w:val="left"/>
      <w:pPr>
        <w:ind w:left="4320" w:hanging="360"/>
      </w:pPr>
      <w:rPr>
        <w:rFonts w:hint="default" w:ascii="Wingdings" w:hAnsi="Wingdings"/>
      </w:rPr>
    </w:lvl>
    <w:lvl w:ilvl="6" w:tplc="0F3AA670">
      <w:start w:val="1"/>
      <w:numFmt w:val="bullet"/>
      <w:lvlText w:val=""/>
      <w:lvlJc w:val="left"/>
      <w:pPr>
        <w:ind w:left="5040" w:hanging="360"/>
      </w:pPr>
      <w:rPr>
        <w:rFonts w:hint="default" w:ascii="Symbol" w:hAnsi="Symbol"/>
      </w:rPr>
    </w:lvl>
    <w:lvl w:ilvl="7" w:tplc="9AB6A36E">
      <w:start w:val="1"/>
      <w:numFmt w:val="bullet"/>
      <w:lvlText w:val="o"/>
      <w:lvlJc w:val="left"/>
      <w:pPr>
        <w:ind w:left="5760" w:hanging="360"/>
      </w:pPr>
      <w:rPr>
        <w:rFonts w:hint="default" w:ascii="Courier New" w:hAnsi="Courier New"/>
      </w:rPr>
    </w:lvl>
    <w:lvl w:ilvl="8" w:tplc="32FA1F7E">
      <w:start w:val="1"/>
      <w:numFmt w:val="bullet"/>
      <w:lvlText w:val=""/>
      <w:lvlJc w:val="left"/>
      <w:pPr>
        <w:ind w:left="6480" w:hanging="360"/>
      </w:pPr>
      <w:rPr>
        <w:rFonts w:hint="default" w:ascii="Wingdings" w:hAnsi="Wingdings"/>
      </w:rPr>
    </w:lvl>
  </w:abstractNum>
  <w:abstractNum w:abstractNumId="2" w15:restartNumberingAfterBreak="0">
    <w:nsid w:val="0377683A"/>
    <w:multiLevelType w:val="hybridMultilevel"/>
    <w:tmpl w:val="B9E053CC"/>
    <w:lvl w:ilvl="0">
      <w:start w:val="1"/>
      <w:numFmt w:val="decimal"/>
      <w:lvlText w:val="%1."/>
      <w:lvlJc w:val="left"/>
      <w:pPr>
        <w:ind w:left="720" w:hanging="360"/>
      </w:pPr>
      <w:rPr/>
    </w:lvl>
    <w:lvl w:ilvl="1" w:tplc="87C2B116">
      <w:start w:val="1"/>
      <w:numFmt w:val="bullet"/>
      <w:lvlText w:val="o"/>
      <w:lvlJc w:val="left"/>
      <w:pPr>
        <w:ind w:left="1440" w:hanging="360"/>
      </w:pPr>
      <w:rPr>
        <w:rFonts w:hint="default" w:ascii="Courier New" w:hAnsi="Courier New"/>
      </w:rPr>
    </w:lvl>
    <w:lvl w:ilvl="2" w:tplc="4CEA3712">
      <w:start w:val="1"/>
      <w:numFmt w:val="bullet"/>
      <w:lvlText w:val=""/>
      <w:lvlJc w:val="left"/>
      <w:pPr>
        <w:ind w:left="2160" w:hanging="360"/>
      </w:pPr>
      <w:rPr>
        <w:rFonts w:hint="default" w:ascii="Wingdings" w:hAnsi="Wingdings"/>
      </w:rPr>
    </w:lvl>
    <w:lvl w:ilvl="3" w:tplc="2C1A27BE">
      <w:start w:val="1"/>
      <w:numFmt w:val="bullet"/>
      <w:lvlText w:val=""/>
      <w:lvlJc w:val="left"/>
      <w:pPr>
        <w:ind w:left="2880" w:hanging="360"/>
      </w:pPr>
      <w:rPr>
        <w:rFonts w:hint="default" w:ascii="Symbol" w:hAnsi="Symbol"/>
      </w:rPr>
    </w:lvl>
    <w:lvl w:ilvl="4" w:tplc="14F681BC">
      <w:start w:val="1"/>
      <w:numFmt w:val="bullet"/>
      <w:lvlText w:val="o"/>
      <w:lvlJc w:val="left"/>
      <w:pPr>
        <w:ind w:left="3600" w:hanging="360"/>
      </w:pPr>
      <w:rPr>
        <w:rFonts w:hint="default" w:ascii="Courier New" w:hAnsi="Courier New"/>
      </w:rPr>
    </w:lvl>
    <w:lvl w:ilvl="5" w:tplc="9132B892">
      <w:start w:val="1"/>
      <w:numFmt w:val="bullet"/>
      <w:lvlText w:val=""/>
      <w:lvlJc w:val="left"/>
      <w:pPr>
        <w:ind w:left="4320" w:hanging="360"/>
      </w:pPr>
      <w:rPr>
        <w:rFonts w:hint="default" w:ascii="Wingdings" w:hAnsi="Wingdings"/>
      </w:rPr>
    </w:lvl>
    <w:lvl w:ilvl="6" w:tplc="43C07648">
      <w:start w:val="1"/>
      <w:numFmt w:val="bullet"/>
      <w:lvlText w:val=""/>
      <w:lvlJc w:val="left"/>
      <w:pPr>
        <w:ind w:left="5040" w:hanging="360"/>
      </w:pPr>
      <w:rPr>
        <w:rFonts w:hint="default" w:ascii="Symbol" w:hAnsi="Symbol"/>
      </w:rPr>
    </w:lvl>
    <w:lvl w:ilvl="7" w:tplc="1102DC80">
      <w:start w:val="1"/>
      <w:numFmt w:val="bullet"/>
      <w:lvlText w:val="o"/>
      <w:lvlJc w:val="left"/>
      <w:pPr>
        <w:ind w:left="5760" w:hanging="360"/>
      </w:pPr>
      <w:rPr>
        <w:rFonts w:hint="default" w:ascii="Courier New" w:hAnsi="Courier New"/>
      </w:rPr>
    </w:lvl>
    <w:lvl w:ilvl="8" w:tplc="D0807A6C">
      <w:start w:val="1"/>
      <w:numFmt w:val="bullet"/>
      <w:lvlText w:val=""/>
      <w:lvlJc w:val="left"/>
      <w:pPr>
        <w:ind w:left="6480" w:hanging="360"/>
      </w:pPr>
      <w:rPr>
        <w:rFonts w:hint="default" w:ascii="Wingdings" w:hAnsi="Wingdings"/>
      </w:rPr>
    </w:lvl>
  </w:abstractNum>
  <w:abstractNum w:abstractNumId="3" w15:restartNumberingAfterBreak="0">
    <w:nsid w:val="0421199E"/>
    <w:multiLevelType w:val="multilevel"/>
    <w:tmpl w:val="F97C8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3C384"/>
    <w:multiLevelType w:val="hybridMultilevel"/>
    <w:tmpl w:val="6CE2B9C8"/>
    <w:lvl w:ilvl="0" w:tplc="C7EC22A4">
      <w:start w:val="1"/>
      <w:numFmt w:val="decimal"/>
      <w:lvlText w:val="□"/>
      <w:lvlJc w:val="left"/>
      <w:pPr>
        <w:ind w:left="720" w:hanging="360"/>
      </w:pPr>
    </w:lvl>
    <w:lvl w:ilvl="1" w:tplc="6502623A">
      <w:start w:val="1"/>
      <w:numFmt w:val="bullet"/>
      <w:lvlText w:val=""/>
      <w:lvlJc w:val="left"/>
      <w:pPr>
        <w:ind w:left="1080" w:hanging="360"/>
      </w:pPr>
      <w:rPr>
        <w:rFonts w:hint="default" w:ascii="Symbol" w:hAnsi="Symbol"/>
      </w:rPr>
    </w:lvl>
    <w:lvl w:ilvl="2" w:tplc="E49AA946">
      <w:start w:val="1"/>
      <w:numFmt w:val="lowerRoman"/>
      <w:lvlText w:val="%3."/>
      <w:lvlJc w:val="right"/>
      <w:pPr>
        <w:ind w:left="2160" w:hanging="180"/>
      </w:pPr>
    </w:lvl>
    <w:lvl w:ilvl="3" w:tplc="645C9264">
      <w:start w:val="1"/>
      <w:numFmt w:val="decimal"/>
      <w:lvlText w:val="%4."/>
      <w:lvlJc w:val="left"/>
      <w:pPr>
        <w:ind w:left="2880" w:hanging="360"/>
      </w:pPr>
    </w:lvl>
    <w:lvl w:ilvl="4" w:tplc="7136A4D6">
      <w:start w:val="1"/>
      <w:numFmt w:val="lowerLetter"/>
      <w:lvlText w:val="%5."/>
      <w:lvlJc w:val="left"/>
      <w:pPr>
        <w:ind w:left="3600" w:hanging="360"/>
      </w:pPr>
    </w:lvl>
    <w:lvl w:ilvl="5" w:tplc="1EAC2CC4">
      <w:start w:val="1"/>
      <w:numFmt w:val="lowerRoman"/>
      <w:lvlText w:val="%6."/>
      <w:lvlJc w:val="right"/>
      <w:pPr>
        <w:ind w:left="4320" w:hanging="180"/>
      </w:pPr>
    </w:lvl>
    <w:lvl w:ilvl="6" w:tplc="A6CC5D76">
      <w:start w:val="1"/>
      <w:numFmt w:val="decimal"/>
      <w:lvlText w:val="%7."/>
      <w:lvlJc w:val="left"/>
      <w:pPr>
        <w:ind w:left="5040" w:hanging="360"/>
      </w:pPr>
    </w:lvl>
    <w:lvl w:ilvl="7" w:tplc="FE467494">
      <w:start w:val="1"/>
      <w:numFmt w:val="lowerLetter"/>
      <w:lvlText w:val="%8."/>
      <w:lvlJc w:val="left"/>
      <w:pPr>
        <w:ind w:left="5760" w:hanging="360"/>
      </w:pPr>
    </w:lvl>
    <w:lvl w:ilvl="8" w:tplc="EE944D10">
      <w:start w:val="1"/>
      <w:numFmt w:val="lowerRoman"/>
      <w:lvlText w:val="%9."/>
      <w:lvlJc w:val="right"/>
      <w:pPr>
        <w:ind w:left="6480" w:hanging="180"/>
      </w:pPr>
    </w:lvl>
  </w:abstractNum>
  <w:abstractNum w:abstractNumId="5" w15:restartNumberingAfterBreak="0">
    <w:nsid w:val="09B64101"/>
    <w:multiLevelType w:val="multilevel"/>
    <w:tmpl w:val="EDD8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007AD"/>
    <w:multiLevelType w:val="hybridMultilevel"/>
    <w:tmpl w:val="BB30C636"/>
    <w:lvl w:ilvl="0" w:tplc="8BC6CF1A">
      <w:start w:val="1"/>
      <w:numFmt w:val="decimal"/>
      <w:lvlText w:val="□"/>
      <w:lvlJc w:val="left"/>
      <w:pPr>
        <w:ind w:left="720" w:hanging="360"/>
      </w:pPr>
    </w:lvl>
    <w:lvl w:ilvl="1" w:tplc="C0AC1C4A">
      <w:start w:val="1"/>
      <w:numFmt w:val="lowerLetter"/>
      <w:lvlText w:val="%2."/>
      <w:lvlJc w:val="left"/>
      <w:pPr>
        <w:ind w:left="1440" w:hanging="360"/>
      </w:pPr>
    </w:lvl>
    <w:lvl w:ilvl="2" w:tplc="9EFC9E32">
      <w:start w:val="1"/>
      <w:numFmt w:val="lowerRoman"/>
      <w:lvlText w:val="%3."/>
      <w:lvlJc w:val="right"/>
      <w:pPr>
        <w:ind w:left="2160" w:hanging="180"/>
      </w:pPr>
    </w:lvl>
    <w:lvl w:ilvl="3" w:tplc="6DDAAD3C">
      <w:start w:val="1"/>
      <w:numFmt w:val="decimal"/>
      <w:lvlText w:val="%4."/>
      <w:lvlJc w:val="left"/>
      <w:pPr>
        <w:ind w:left="2880" w:hanging="360"/>
      </w:pPr>
    </w:lvl>
    <w:lvl w:ilvl="4" w:tplc="53541CF8">
      <w:start w:val="1"/>
      <w:numFmt w:val="lowerLetter"/>
      <w:lvlText w:val="%5."/>
      <w:lvlJc w:val="left"/>
      <w:pPr>
        <w:ind w:left="3600" w:hanging="360"/>
      </w:pPr>
    </w:lvl>
    <w:lvl w:ilvl="5" w:tplc="AF7807E8">
      <w:start w:val="1"/>
      <w:numFmt w:val="lowerRoman"/>
      <w:lvlText w:val="%6."/>
      <w:lvlJc w:val="right"/>
      <w:pPr>
        <w:ind w:left="4320" w:hanging="180"/>
      </w:pPr>
    </w:lvl>
    <w:lvl w:ilvl="6" w:tplc="B3F2E6DC">
      <w:start w:val="1"/>
      <w:numFmt w:val="decimal"/>
      <w:lvlText w:val="%7."/>
      <w:lvlJc w:val="left"/>
      <w:pPr>
        <w:ind w:left="5040" w:hanging="360"/>
      </w:pPr>
    </w:lvl>
    <w:lvl w:ilvl="7" w:tplc="30386482">
      <w:start w:val="1"/>
      <w:numFmt w:val="lowerLetter"/>
      <w:lvlText w:val="%8."/>
      <w:lvlJc w:val="left"/>
      <w:pPr>
        <w:ind w:left="5760" w:hanging="360"/>
      </w:pPr>
    </w:lvl>
    <w:lvl w:ilvl="8" w:tplc="3D9878A4">
      <w:start w:val="1"/>
      <w:numFmt w:val="lowerRoman"/>
      <w:lvlText w:val="%9."/>
      <w:lvlJc w:val="right"/>
      <w:pPr>
        <w:ind w:left="6480" w:hanging="180"/>
      </w:pPr>
    </w:lvl>
  </w:abstractNum>
  <w:abstractNum w:abstractNumId="7" w15:restartNumberingAfterBreak="0">
    <w:nsid w:val="0D941815"/>
    <w:multiLevelType w:val="hybridMultilevel"/>
    <w:tmpl w:val="75D846A2"/>
    <w:lvl w:ilvl="0" w:tplc="0409000F">
      <w:start w:val="1"/>
      <w:numFmt w:val="decimal"/>
      <w:lvlText w:val="%1."/>
      <w:lvlJc w:val="left"/>
      <w:pPr>
        <w:ind w:left="720" w:hanging="360"/>
      </w:p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cs="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cs="Courier New"/>
      </w:rPr>
    </w:lvl>
    <w:lvl w:ilvl="8" w:tplc="FFFFFFFF">
      <w:start w:val="1"/>
      <w:numFmt w:val="bullet"/>
      <w:lvlText w:val=""/>
      <w:lvlJc w:val="left"/>
      <w:pPr>
        <w:ind w:left="6480" w:hanging="360"/>
      </w:pPr>
      <w:rPr>
        <w:rFonts w:hint="default" w:ascii="Wingdings" w:hAnsi="Wingdings"/>
      </w:rPr>
    </w:lvl>
  </w:abstractNum>
  <w:abstractNum w:abstractNumId="8" w15:restartNumberingAfterBreak="0">
    <w:nsid w:val="0EA90E9E"/>
    <w:multiLevelType w:val="hybridMultilevel"/>
    <w:tmpl w:val="62584E86"/>
    <w:lvl w:ilvl="0" w:tplc="FFFFFFFF">
      <w:start w:val="1"/>
      <w:numFmt w:val="decimal"/>
      <w:lvlText w:val="□"/>
      <w:lvlJc w:val="left"/>
      <w:pPr>
        <w:ind w:left="720" w:hanging="360"/>
      </w:pPr>
    </w:lvl>
    <w:lvl w:ilvl="1" w:tplc="FFFFFFFF">
      <w:start w:val="1"/>
      <w:numFmt w:val="bullet"/>
      <w:lvlText w:val=""/>
      <w:lvlJc w:val="left"/>
      <w:pPr>
        <w:ind w:left="1080" w:hanging="360"/>
      </w:pPr>
      <w:rPr>
        <w:rFonts w:hint="default" w:ascii="Symbol" w:hAnsi="Symbol"/>
      </w:rPr>
    </w:lvl>
    <w:lvl w:ilvl="2" w:tplc="E0687EC8">
      <w:start w:val="1"/>
      <w:numFmt w:val="bullet"/>
      <w:lvlText w:val=""/>
      <w:lvlJc w:val="left"/>
      <w:pPr>
        <w:ind w:left="2160" w:hanging="360"/>
      </w:pPr>
      <w:rPr>
        <w:rFonts w:hint="default" w:ascii="Wingdings" w:hAnsi="Wingdings"/>
      </w:rPr>
    </w:lvl>
    <w:lvl w:ilvl="3" w:tplc="401AA8D0">
      <w:start w:val="1"/>
      <w:numFmt w:val="bullet"/>
      <w:lvlText w:val=""/>
      <w:lvlJc w:val="left"/>
      <w:pPr>
        <w:ind w:left="2880" w:hanging="360"/>
      </w:pPr>
      <w:rPr>
        <w:rFonts w:hint="default" w:ascii="Symbol" w:hAnsi="Symbol"/>
      </w:rPr>
    </w:lvl>
    <w:lvl w:ilvl="4" w:tplc="ACDAB430">
      <w:start w:val="1"/>
      <w:numFmt w:val="bullet"/>
      <w:lvlText w:val="o"/>
      <w:lvlJc w:val="left"/>
      <w:pPr>
        <w:ind w:left="3600" w:hanging="360"/>
      </w:pPr>
      <w:rPr>
        <w:rFonts w:hint="default" w:ascii="Courier New" w:hAnsi="Courier New"/>
      </w:rPr>
    </w:lvl>
    <w:lvl w:ilvl="5" w:tplc="32FC54D0">
      <w:start w:val="1"/>
      <w:numFmt w:val="bullet"/>
      <w:lvlText w:val=""/>
      <w:lvlJc w:val="left"/>
      <w:pPr>
        <w:ind w:left="4320" w:hanging="360"/>
      </w:pPr>
      <w:rPr>
        <w:rFonts w:hint="default" w:ascii="Wingdings" w:hAnsi="Wingdings"/>
      </w:rPr>
    </w:lvl>
    <w:lvl w:ilvl="6" w:tplc="13EA5526">
      <w:start w:val="1"/>
      <w:numFmt w:val="bullet"/>
      <w:lvlText w:val=""/>
      <w:lvlJc w:val="left"/>
      <w:pPr>
        <w:ind w:left="5040" w:hanging="360"/>
      </w:pPr>
      <w:rPr>
        <w:rFonts w:hint="default" w:ascii="Symbol" w:hAnsi="Symbol"/>
      </w:rPr>
    </w:lvl>
    <w:lvl w:ilvl="7" w:tplc="F6581D9A">
      <w:start w:val="1"/>
      <w:numFmt w:val="bullet"/>
      <w:lvlText w:val="o"/>
      <w:lvlJc w:val="left"/>
      <w:pPr>
        <w:ind w:left="5760" w:hanging="360"/>
      </w:pPr>
      <w:rPr>
        <w:rFonts w:hint="default" w:ascii="Courier New" w:hAnsi="Courier New"/>
      </w:rPr>
    </w:lvl>
    <w:lvl w:ilvl="8" w:tplc="0984719A">
      <w:start w:val="1"/>
      <w:numFmt w:val="bullet"/>
      <w:lvlText w:val=""/>
      <w:lvlJc w:val="left"/>
      <w:pPr>
        <w:ind w:left="6480" w:hanging="360"/>
      </w:pPr>
      <w:rPr>
        <w:rFonts w:hint="default" w:ascii="Wingdings" w:hAnsi="Wingdings"/>
      </w:rPr>
    </w:lvl>
  </w:abstractNum>
  <w:abstractNum w:abstractNumId="9" w15:restartNumberingAfterBreak="0">
    <w:nsid w:val="135D6DD2"/>
    <w:multiLevelType w:val="hybridMultilevel"/>
    <w:tmpl w:val="923A5BBC"/>
    <w:lvl w:ilvl="0" w:tplc="A6465F4C">
      <w:start w:val="1"/>
      <w:numFmt w:val="bullet"/>
      <w:lvlText w:val=""/>
      <w:lvlJc w:val="left"/>
      <w:pPr>
        <w:ind w:left="720" w:hanging="360"/>
      </w:pPr>
      <w:rPr>
        <w:rFonts w:hint="default" w:ascii="Symbol" w:hAnsi="Symbol"/>
      </w:rPr>
    </w:lvl>
    <w:lvl w:ilvl="1" w:tplc="408EE6C8">
      <w:start w:val="1"/>
      <w:numFmt w:val="bullet"/>
      <w:lvlText w:val="o"/>
      <w:lvlJc w:val="left"/>
      <w:pPr>
        <w:ind w:left="1440" w:hanging="360"/>
      </w:pPr>
      <w:rPr>
        <w:rFonts w:hint="default" w:ascii="Courier New" w:hAnsi="Courier New"/>
      </w:rPr>
    </w:lvl>
    <w:lvl w:ilvl="2" w:tplc="0EFC54E6">
      <w:start w:val="1"/>
      <w:numFmt w:val="bullet"/>
      <w:lvlText w:val=""/>
      <w:lvlJc w:val="left"/>
      <w:pPr>
        <w:ind w:left="2160" w:hanging="360"/>
      </w:pPr>
      <w:rPr>
        <w:rFonts w:hint="default" w:ascii="Wingdings" w:hAnsi="Wingdings"/>
      </w:rPr>
    </w:lvl>
    <w:lvl w:ilvl="3" w:tplc="7AE2C590">
      <w:start w:val="1"/>
      <w:numFmt w:val="bullet"/>
      <w:lvlText w:val=""/>
      <w:lvlJc w:val="left"/>
      <w:pPr>
        <w:ind w:left="2880" w:hanging="360"/>
      </w:pPr>
      <w:rPr>
        <w:rFonts w:hint="default" w:ascii="Symbol" w:hAnsi="Symbol"/>
      </w:rPr>
    </w:lvl>
    <w:lvl w:ilvl="4" w:tplc="9BBE4476">
      <w:start w:val="1"/>
      <w:numFmt w:val="bullet"/>
      <w:lvlText w:val="o"/>
      <w:lvlJc w:val="left"/>
      <w:pPr>
        <w:ind w:left="3600" w:hanging="360"/>
      </w:pPr>
      <w:rPr>
        <w:rFonts w:hint="default" w:ascii="Courier New" w:hAnsi="Courier New"/>
      </w:rPr>
    </w:lvl>
    <w:lvl w:ilvl="5" w:tplc="EA4ACD60">
      <w:start w:val="1"/>
      <w:numFmt w:val="bullet"/>
      <w:lvlText w:val=""/>
      <w:lvlJc w:val="left"/>
      <w:pPr>
        <w:ind w:left="4320" w:hanging="360"/>
      </w:pPr>
      <w:rPr>
        <w:rFonts w:hint="default" w:ascii="Wingdings" w:hAnsi="Wingdings"/>
      </w:rPr>
    </w:lvl>
    <w:lvl w:ilvl="6" w:tplc="85C414CE">
      <w:start w:val="1"/>
      <w:numFmt w:val="bullet"/>
      <w:lvlText w:val=""/>
      <w:lvlJc w:val="left"/>
      <w:pPr>
        <w:ind w:left="5040" w:hanging="360"/>
      </w:pPr>
      <w:rPr>
        <w:rFonts w:hint="default" w:ascii="Symbol" w:hAnsi="Symbol"/>
      </w:rPr>
    </w:lvl>
    <w:lvl w:ilvl="7" w:tplc="99640D88">
      <w:start w:val="1"/>
      <w:numFmt w:val="bullet"/>
      <w:lvlText w:val="o"/>
      <w:lvlJc w:val="left"/>
      <w:pPr>
        <w:ind w:left="5760" w:hanging="360"/>
      </w:pPr>
      <w:rPr>
        <w:rFonts w:hint="default" w:ascii="Courier New" w:hAnsi="Courier New"/>
      </w:rPr>
    </w:lvl>
    <w:lvl w:ilvl="8" w:tplc="7C94B42C">
      <w:start w:val="1"/>
      <w:numFmt w:val="bullet"/>
      <w:lvlText w:val=""/>
      <w:lvlJc w:val="left"/>
      <w:pPr>
        <w:ind w:left="6480" w:hanging="360"/>
      </w:pPr>
      <w:rPr>
        <w:rFonts w:hint="default" w:ascii="Wingdings" w:hAnsi="Wingdings"/>
      </w:rPr>
    </w:lvl>
  </w:abstractNum>
  <w:abstractNum w:abstractNumId="10" w15:restartNumberingAfterBreak="0">
    <w:nsid w:val="139A1FD1"/>
    <w:multiLevelType w:val="multilevel"/>
    <w:tmpl w:val="7ED6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1D7F51"/>
    <w:multiLevelType w:val="hybridMultilevel"/>
    <w:tmpl w:val="2CB68A42"/>
    <w:lvl w:ilvl="0" w:tplc="4BE89902">
      <w:start w:val="1"/>
      <w:numFmt w:val="decimal"/>
      <w:lvlText w:val="□"/>
      <w:lvlJc w:val="left"/>
      <w:pPr>
        <w:ind w:left="360" w:hanging="360"/>
      </w:pPr>
    </w:lvl>
    <w:lvl w:ilvl="1" w:tplc="7CDEAF94">
      <w:start w:val="1"/>
      <w:numFmt w:val="bullet"/>
      <w:lvlText w:val=""/>
      <w:lvlJc w:val="left"/>
      <w:pPr>
        <w:ind w:left="1080" w:hanging="360"/>
      </w:pPr>
      <w:rPr>
        <w:rFonts w:hint="default" w:ascii="Symbol" w:hAnsi="Symbol"/>
      </w:rPr>
    </w:lvl>
    <w:lvl w:ilvl="2" w:tplc="3BACC2EC" w:tentative="1">
      <w:start w:val="1"/>
      <w:numFmt w:val="bullet"/>
      <w:lvlText w:val=""/>
      <w:lvlJc w:val="left"/>
      <w:pPr>
        <w:ind w:left="1800" w:hanging="360"/>
      </w:pPr>
      <w:rPr>
        <w:rFonts w:hint="default" w:ascii="Wingdings" w:hAnsi="Wingdings"/>
      </w:rPr>
    </w:lvl>
    <w:lvl w:ilvl="3" w:tplc="5EF42728" w:tentative="1">
      <w:start w:val="1"/>
      <w:numFmt w:val="bullet"/>
      <w:lvlText w:val=""/>
      <w:lvlJc w:val="left"/>
      <w:pPr>
        <w:ind w:left="2520" w:hanging="360"/>
      </w:pPr>
      <w:rPr>
        <w:rFonts w:hint="default" w:ascii="Symbol" w:hAnsi="Symbol"/>
      </w:rPr>
    </w:lvl>
    <w:lvl w:ilvl="4" w:tplc="75D6ED00" w:tentative="1">
      <w:start w:val="1"/>
      <w:numFmt w:val="bullet"/>
      <w:lvlText w:val="o"/>
      <w:lvlJc w:val="left"/>
      <w:pPr>
        <w:ind w:left="3240" w:hanging="360"/>
      </w:pPr>
      <w:rPr>
        <w:rFonts w:hint="default" w:ascii="Courier New" w:hAnsi="Courier New"/>
      </w:rPr>
    </w:lvl>
    <w:lvl w:ilvl="5" w:tplc="B096E4C0" w:tentative="1">
      <w:start w:val="1"/>
      <w:numFmt w:val="bullet"/>
      <w:lvlText w:val=""/>
      <w:lvlJc w:val="left"/>
      <w:pPr>
        <w:ind w:left="3960" w:hanging="360"/>
      </w:pPr>
      <w:rPr>
        <w:rFonts w:hint="default" w:ascii="Wingdings" w:hAnsi="Wingdings"/>
      </w:rPr>
    </w:lvl>
    <w:lvl w:ilvl="6" w:tplc="4B6284A8" w:tentative="1">
      <w:start w:val="1"/>
      <w:numFmt w:val="bullet"/>
      <w:lvlText w:val=""/>
      <w:lvlJc w:val="left"/>
      <w:pPr>
        <w:ind w:left="4680" w:hanging="360"/>
      </w:pPr>
      <w:rPr>
        <w:rFonts w:hint="default" w:ascii="Symbol" w:hAnsi="Symbol"/>
      </w:rPr>
    </w:lvl>
    <w:lvl w:ilvl="7" w:tplc="8860670E" w:tentative="1">
      <w:start w:val="1"/>
      <w:numFmt w:val="bullet"/>
      <w:lvlText w:val="o"/>
      <w:lvlJc w:val="left"/>
      <w:pPr>
        <w:ind w:left="5400" w:hanging="360"/>
      </w:pPr>
      <w:rPr>
        <w:rFonts w:hint="default" w:ascii="Courier New" w:hAnsi="Courier New"/>
      </w:rPr>
    </w:lvl>
    <w:lvl w:ilvl="8" w:tplc="E0023B9A" w:tentative="1">
      <w:start w:val="1"/>
      <w:numFmt w:val="bullet"/>
      <w:lvlText w:val=""/>
      <w:lvlJc w:val="left"/>
      <w:pPr>
        <w:ind w:left="6120" w:hanging="360"/>
      </w:pPr>
      <w:rPr>
        <w:rFonts w:hint="default" w:ascii="Wingdings" w:hAnsi="Wingdings"/>
      </w:rPr>
    </w:lvl>
  </w:abstractNum>
  <w:abstractNum w:abstractNumId="12" w15:restartNumberingAfterBreak="0">
    <w:nsid w:val="179C47C7"/>
    <w:multiLevelType w:val="hybridMultilevel"/>
    <w:tmpl w:val="F33E38C2"/>
    <w:lvl w:ilvl="0">
      <w:start w:val="1"/>
      <w:numFmt w:val="decimal"/>
      <w:lvlText w:val="%1."/>
      <w:lvlJc w:val="left"/>
      <w:pPr>
        <w:ind w:left="720" w:hanging="360"/>
      </w:pPr>
      <w:rPr/>
    </w:lvl>
    <w:lvl w:ilvl="1" w:tplc="CD42DF1A">
      <w:start w:val="1"/>
      <w:numFmt w:val="bullet"/>
      <w:lvlText w:val="o"/>
      <w:lvlJc w:val="left"/>
      <w:pPr>
        <w:ind w:left="1440" w:hanging="360"/>
      </w:pPr>
      <w:rPr>
        <w:rFonts w:hint="default" w:ascii="Courier New" w:hAnsi="Courier New"/>
      </w:rPr>
    </w:lvl>
    <w:lvl w:ilvl="2" w:tplc="7770960E">
      <w:start w:val="1"/>
      <w:numFmt w:val="bullet"/>
      <w:lvlText w:val=""/>
      <w:lvlJc w:val="left"/>
      <w:pPr>
        <w:ind w:left="2160" w:hanging="360"/>
      </w:pPr>
      <w:rPr>
        <w:rFonts w:hint="default" w:ascii="Wingdings" w:hAnsi="Wingdings"/>
      </w:rPr>
    </w:lvl>
    <w:lvl w:ilvl="3" w:tplc="1CC8997A">
      <w:start w:val="1"/>
      <w:numFmt w:val="bullet"/>
      <w:lvlText w:val=""/>
      <w:lvlJc w:val="left"/>
      <w:pPr>
        <w:ind w:left="2880" w:hanging="360"/>
      </w:pPr>
      <w:rPr>
        <w:rFonts w:hint="default" w:ascii="Symbol" w:hAnsi="Symbol"/>
      </w:rPr>
    </w:lvl>
    <w:lvl w:ilvl="4" w:tplc="7DCC6556">
      <w:start w:val="1"/>
      <w:numFmt w:val="bullet"/>
      <w:lvlText w:val="o"/>
      <w:lvlJc w:val="left"/>
      <w:pPr>
        <w:ind w:left="3600" w:hanging="360"/>
      </w:pPr>
      <w:rPr>
        <w:rFonts w:hint="default" w:ascii="Courier New" w:hAnsi="Courier New"/>
      </w:rPr>
    </w:lvl>
    <w:lvl w:ilvl="5" w:tplc="FD344086">
      <w:start w:val="1"/>
      <w:numFmt w:val="bullet"/>
      <w:lvlText w:val=""/>
      <w:lvlJc w:val="left"/>
      <w:pPr>
        <w:ind w:left="4320" w:hanging="360"/>
      </w:pPr>
      <w:rPr>
        <w:rFonts w:hint="default" w:ascii="Wingdings" w:hAnsi="Wingdings"/>
      </w:rPr>
    </w:lvl>
    <w:lvl w:ilvl="6" w:tplc="B5E0C382">
      <w:start w:val="1"/>
      <w:numFmt w:val="bullet"/>
      <w:lvlText w:val=""/>
      <w:lvlJc w:val="left"/>
      <w:pPr>
        <w:ind w:left="5040" w:hanging="360"/>
      </w:pPr>
      <w:rPr>
        <w:rFonts w:hint="default" w:ascii="Symbol" w:hAnsi="Symbol"/>
      </w:rPr>
    </w:lvl>
    <w:lvl w:ilvl="7" w:tplc="F72632B0">
      <w:start w:val="1"/>
      <w:numFmt w:val="bullet"/>
      <w:lvlText w:val="o"/>
      <w:lvlJc w:val="left"/>
      <w:pPr>
        <w:ind w:left="5760" w:hanging="360"/>
      </w:pPr>
      <w:rPr>
        <w:rFonts w:hint="default" w:ascii="Courier New" w:hAnsi="Courier New"/>
      </w:rPr>
    </w:lvl>
    <w:lvl w:ilvl="8" w:tplc="F0BCFFBA">
      <w:start w:val="1"/>
      <w:numFmt w:val="bullet"/>
      <w:lvlText w:val=""/>
      <w:lvlJc w:val="left"/>
      <w:pPr>
        <w:ind w:left="6480" w:hanging="360"/>
      </w:pPr>
      <w:rPr>
        <w:rFonts w:hint="default" w:ascii="Wingdings" w:hAnsi="Wingdings"/>
      </w:rPr>
    </w:lvl>
  </w:abstractNum>
  <w:abstractNum w:abstractNumId="13" w15:restartNumberingAfterBreak="0">
    <w:nsid w:val="17E60002"/>
    <w:multiLevelType w:val="multilevel"/>
    <w:tmpl w:val="DAE04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D47E69"/>
    <w:multiLevelType w:val="hybridMultilevel"/>
    <w:tmpl w:val="333E44DA"/>
    <w:lvl w:ilvl="0" w:tplc="E6BC3F74">
      <w:start w:val="1"/>
      <w:numFmt w:val="decimal"/>
      <w:lvlText w:val="□"/>
      <w:lvlJc w:val="left"/>
      <w:pPr>
        <w:ind w:left="720" w:hanging="360"/>
      </w:pPr>
    </w:lvl>
    <w:lvl w:ilvl="1" w:tplc="CC80D236">
      <w:start w:val="1"/>
      <w:numFmt w:val="bullet"/>
      <w:lvlText w:val=""/>
      <w:lvlJc w:val="left"/>
      <w:pPr>
        <w:ind w:left="1080" w:hanging="360"/>
      </w:pPr>
      <w:rPr>
        <w:rFonts w:hint="default" w:ascii="Symbol" w:hAnsi="Symbol"/>
      </w:rPr>
    </w:lvl>
    <w:lvl w:ilvl="2" w:tplc="F3BE8976">
      <w:start w:val="1"/>
      <w:numFmt w:val="lowerRoman"/>
      <w:lvlText w:val="%3."/>
      <w:lvlJc w:val="right"/>
      <w:pPr>
        <w:ind w:left="2160" w:hanging="180"/>
      </w:pPr>
    </w:lvl>
    <w:lvl w:ilvl="3" w:tplc="FA7CF3E6">
      <w:start w:val="1"/>
      <w:numFmt w:val="decimal"/>
      <w:lvlText w:val="%4."/>
      <w:lvlJc w:val="left"/>
      <w:pPr>
        <w:ind w:left="2880" w:hanging="360"/>
      </w:pPr>
    </w:lvl>
    <w:lvl w:ilvl="4" w:tplc="6BD67BA4">
      <w:start w:val="1"/>
      <w:numFmt w:val="lowerLetter"/>
      <w:lvlText w:val="%5."/>
      <w:lvlJc w:val="left"/>
      <w:pPr>
        <w:ind w:left="3600" w:hanging="360"/>
      </w:pPr>
    </w:lvl>
    <w:lvl w:ilvl="5" w:tplc="D0AAC0C4">
      <w:start w:val="1"/>
      <w:numFmt w:val="lowerRoman"/>
      <w:lvlText w:val="%6."/>
      <w:lvlJc w:val="right"/>
      <w:pPr>
        <w:ind w:left="4320" w:hanging="180"/>
      </w:pPr>
    </w:lvl>
    <w:lvl w:ilvl="6" w:tplc="AFBA1488">
      <w:start w:val="1"/>
      <w:numFmt w:val="decimal"/>
      <w:lvlText w:val="%7."/>
      <w:lvlJc w:val="left"/>
      <w:pPr>
        <w:ind w:left="5040" w:hanging="360"/>
      </w:pPr>
    </w:lvl>
    <w:lvl w:ilvl="7" w:tplc="1FEAAF22">
      <w:start w:val="1"/>
      <w:numFmt w:val="lowerLetter"/>
      <w:lvlText w:val="%8."/>
      <w:lvlJc w:val="left"/>
      <w:pPr>
        <w:ind w:left="5760" w:hanging="360"/>
      </w:pPr>
    </w:lvl>
    <w:lvl w:ilvl="8" w:tplc="35124F3C">
      <w:start w:val="1"/>
      <w:numFmt w:val="lowerRoman"/>
      <w:lvlText w:val="%9."/>
      <w:lvlJc w:val="right"/>
      <w:pPr>
        <w:ind w:left="6480" w:hanging="180"/>
      </w:pPr>
    </w:lvl>
  </w:abstractNum>
  <w:abstractNum w:abstractNumId="15" w15:restartNumberingAfterBreak="0">
    <w:nsid w:val="1A376A68"/>
    <w:multiLevelType w:val="hybridMultilevel"/>
    <w:tmpl w:val="D388872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6" w15:restartNumberingAfterBreak="0">
    <w:nsid w:val="1DEC6CC3"/>
    <w:multiLevelType w:val="hybridMultilevel"/>
    <w:tmpl w:val="C122BBF2"/>
    <w:lvl w:ilvl="0" w:tplc="B9A8EDF8">
      <w:start w:val="1"/>
      <w:numFmt w:val="bullet"/>
      <w:lvlText w:val=""/>
      <w:lvlJc w:val="left"/>
      <w:pPr>
        <w:ind w:left="720" w:hanging="360"/>
      </w:pPr>
      <w:rPr>
        <w:rFonts w:hint="default" w:ascii="Symbol" w:hAnsi="Symbol"/>
      </w:rPr>
    </w:lvl>
    <w:lvl w:ilvl="1" w:tplc="05D41420">
      <w:start w:val="1"/>
      <w:numFmt w:val="bullet"/>
      <w:lvlText w:val="o"/>
      <w:lvlJc w:val="left"/>
      <w:pPr>
        <w:ind w:left="1440" w:hanging="360"/>
      </w:pPr>
      <w:rPr>
        <w:rFonts w:hint="default" w:ascii="Courier New" w:hAnsi="Courier New"/>
      </w:rPr>
    </w:lvl>
    <w:lvl w:ilvl="2" w:tplc="90AA4712">
      <w:start w:val="1"/>
      <w:numFmt w:val="bullet"/>
      <w:lvlText w:val=""/>
      <w:lvlJc w:val="left"/>
      <w:pPr>
        <w:ind w:left="2160" w:hanging="360"/>
      </w:pPr>
      <w:rPr>
        <w:rFonts w:hint="default" w:ascii="Wingdings" w:hAnsi="Wingdings"/>
      </w:rPr>
    </w:lvl>
    <w:lvl w:ilvl="3" w:tplc="D85CB91C">
      <w:start w:val="1"/>
      <w:numFmt w:val="bullet"/>
      <w:lvlText w:val=""/>
      <w:lvlJc w:val="left"/>
      <w:pPr>
        <w:ind w:left="2880" w:hanging="360"/>
      </w:pPr>
      <w:rPr>
        <w:rFonts w:hint="default" w:ascii="Symbol" w:hAnsi="Symbol"/>
      </w:rPr>
    </w:lvl>
    <w:lvl w:ilvl="4" w:tplc="0D3C126C">
      <w:start w:val="1"/>
      <w:numFmt w:val="bullet"/>
      <w:lvlText w:val="o"/>
      <w:lvlJc w:val="left"/>
      <w:pPr>
        <w:ind w:left="3600" w:hanging="360"/>
      </w:pPr>
      <w:rPr>
        <w:rFonts w:hint="default" w:ascii="Courier New" w:hAnsi="Courier New"/>
      </w:rPr>
    </w:lvl>
    <w:lvl w:ilvl="5" w:tplc="17FC70DE">
      <w:start w:val="1"/>
      <w:numFmt w:val="bullet"/>
      <w:lvlText w:val=""/>
      <w:lvlJc w:val="left"/>
      <w:pPr>
        <w:ind w:left="4320" w:hanging="360"/>
      </w:pPr>
      <w:rPr>
        <w:rFonts w:hint="default" w:ascii="Wingdings" w:hAnsi="Wingdings"/>
      </w:rPr>
    </w:lvl>
    <w:lvl w:ilvl="6" w:tplc="942E4428">
      <w:start w:val="1"/>
      <w:numFmt w:val="bullet"/>
      <w:lvlText w:val=""/>
      <w:lvlJc w:val="left"/>
      <w:pPr>
        <w:ind w:left="5040" w:hanging="360"/>
      </w:pPr>
      <w:rPr>
        <w:rFonts w:hint="default" w:ascii="Symbol" w:hAnsi="Symbol"/>
      </w:rPr>
    </w:lvl>
    <w:lvl w:ilvl="7" w:tplc="1102C092">
      <w:start w:val="1"/>
      <w:numFmt w:val="bullet"/>
      <w:lvlText w:val="o"/>
      <w:lvlJc w:val="left"/>
      <w:pPr>
        <w:ind w:left="5760" w:hanging="360"/>
      </w:pPr>
      <w:rPr>
        <w:rFonts w:hint="default" w:ascii="Courier New" w:hAnsi="Courier New"/>
      </w:rPr>
    </w:lvl>
    <w:lvl w:ilvl="8" w:tplc="4D762C14">
      <w:start w:val="1"/>
      <w:numFmt w:val="bullet"/>
      <w:lvlText w:val=""/>
      <w:lvlJc w:val="left"/>
      <w:pPr>
        <w:ind w:left="6480" w:hanging="360"/>
      </w:pPr>
      <w:rPr>
        <w:rFonts w:hint="default" w:ascii="Wingdings" w:hAnsi="Wingdings"/>
      </w:rPr>
    </w:lvl>
  </w:abstractNum>
  <w:abstractNum w:abstractNumId="17" w15:restartNumberingAfterBreak="0">
    <w:nsid w:val="1DFD8254"/>
    <w:multiLevelType w:val="hybridMultilevel"/>
    <w:tmpl w:val="07767630"/>
    <w:lvl w:ilvl="0" w:tplc="A770017E">
      <w:start w:val="1"/>
      <w:numFmt w:val="bullet"/>
      <w:lvlText w:val=""/>
      <w:lvlJc w:val="left"/>
      <w:pPr>
        <w:ind w:left="720" w:hanging="360"/>
      </w:pPr>
      <w:rPr>
        <w:rFonts w:hint="default" w:ascii="Symbol" w:hAnsi="Symbol"/>
      </w:rPr>
    </w:lvl>
    <w:lvl w:ilvl="1" w:tplc="BD2E2A72">
      <w:start w:val="1"/>
      <w:numFmt w:val="bullet"/>
      <w:lvlText w:val="o"/>
      <w:lvlJc w:val="left"/>
      <w:pPr>
        <w:ind w:left="1440" w:hanging="360"/>
      </w:pPr>
      <w:rPr>
        <w:rFonts w:hint="default" w:ascii="Courier New" w:hAnsi="Courier New" w:cs="Times New Roman"/>
      </w:rPr>
    </w:lvl>
    <w:lvl w:ilvl="2" w:tplc="C48CBCBC">
      <w:start w:val="1"/>
      <w:numFmt w:val="bullet"/>
      <w:lvlText w:val=""/>
      <w:lvlJc w:val="left"/>
      <w:pPr>
        <w:ind w:left="2160" w:hanging="360"/>
      </w:pPr>
      <w:rPr>
        <w:rFonts w:hint="default" w:ascii="Wingdings" w:hAnsi="Wingdings"/>
      </w:rPr>
    </w:lvl>
    <w:lvl w:ilvl="3" w:tplc="EFC641C8">
      <w:start w:val="1"/>
      <w:numFmt w:val="bullet"/>
      <w:lvlText w:val=""/>
      <w:lvlJc w:val="left"/>
      <w:pPr>
        <w:ind w:left="2880" w:hanging="360"/>
      </w:pPr>
      <w:rPr>
        <w:rFonts w:hint="default" w:ascii="Symbol" w:hAnsi="Symbol"/>
      </w:rPr>
    </w:lvl>
    <w:lvl w:ilvl="4" w:tplc="27429390">
      <w:start w:val="1"/>
      <w:numFmt w:val="bullet"/>
      <w:lvlText w:val="o"/>
      <w:lvlJc w:val="left"/>
      <w:pPr>
        <w:ind w:left="3600" w:hanging="360"/>
      </w:pPr>
      <w:rPr>
        <w:rFonts w:hint="default" w:ascii="Courier New" w:hAnsi="Courier New" w:cs="Times New Roman"/>
      </w:rPr>
    </w:lvl>
    <w:lvl w:ilvl="5" w:tplc="A3BA8B60">
      <w:start w:val="1"/>
      <w:numFmt w:val="bullet"/>
      <w:lvlText w:val=""/>
      <w:lvlJc w:val="left"/>
      <w:pPr>
        <w:ind w:left="4320" w:hanging="360"/>
      </w:pPr>
      <w:rPr>
        <w:rFonts w:hint="default" w:ascii="Wingdings" w:hAnsi="Wingdings"/>
      </w:rPr>
    </w:lvl>
    <w:lvl w:ilvl="6" w:tplc="4CD26DBA">
      <w:start w:val="1"/>
      <w:numFmt w:val="bullet"/>
      <w:lvlText w:val=""/>
      <w:lvlJc w:val="left"/>
      <w:pPr>
        <w:ind w:left="5040" w:hanging="360"/>
      </w:pPr>
      <w:rPr>
        <w:rFonts w:hint="default" w:ascii="Symbol" w:hAnsi="Symbol"/>
      </w:rPr>
    </w:lvl>
    <w:lvl w:ilvl="7" w:tplc="09A09CBA">
      <w:start w:val="1"/>
      <w:numFmt w:val="bullet"/>
      <w:lvlText w:val="o"/>
      <w:lvlJc w:val="left"/>
      <w:pPr>
        <w:ind w:left="5760" w:hanging="360"/>
      </w:pPr>
      <w:rPr>
        <w:rFonts w:hint="default" w:ascii="Courier New" w:hAnsi="Courier New" w:cs="Times New Roman"/>
      </w:rPr>
    </w:lvl>
    <w:lvl w:ilvl="8" w:tplc="2FE4B722">
      <w:start w:val="1"/>
      <w:numFmt w:val="bullet"/>
      <w:lvlText w:val=""/>
      <w:lvlJc w:val="left"/>
      <w:pPr>
        <w:ind w:left="6480" w:hanging="360"/>
      </w:pPr>
      <w:rPr>
        <w:rFonts w:hint="default" w:ascii="Wingdings" w:hAnsi="Wingdings"/>
      </w:rPr>
    </w:lvl>
  </w:abstractNum>
  <w:abstractNum w:abstractNumId="18" w15:restartNumberingAfterBreak="0">
    <w:nsid w:val="1EAA21FC"/>
    <w:multiLevelType w:val="hybridMultilevel"/>
    <w:tmpl w:val="128AABA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9" w15:restartNumberingAfterBreak="0">
    <w:nsid w:val="20F05D9C"/>
    <w:multiLevelType w:val="multilevel"/>
    <w:tmpl w:val="C402F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95100D"/>
    <w:multiLevelType w:val="hybridMultilevel"/>
    <w:tmpl w:val="FFFFFFFF"/>
    <w:lvl w:ilvl="0" w:tplc="ABAC91AA">
      <w:start w:val="1"/>
      <w:numFmt w:val="bullet"/>
      <w:lvlText w:val=""/>
      <w:lvlJc w:val="left"/>
      <w:pPr>
        <w:ind w:left="720" w:hanging="360"/>
      </w:pPr>
      <w:rPr>
        <w:rFonts w:hint="default" w:ascii="Symbol" w:hAnsi="Symbol"/>
      </w:rPr>
    </w:lvl>
    <w:lvl w:ilvl="1" w:tplc="A97A2268">
      <w:start w:val="1"/>
      <w:numFmt w:val="bullet"/>
      <w:lvlText w:val="o"/>
      <w:lvlJc w:val="left"/>
      <w:pPr>
        <w:ind w:left="1440" w:hanging="360"/>
      </w:pPr>
      <w:rPr>
        <w:rFonts w:hint="default" w:ascii="Courier New" w:hAnsi="Courier New" w:cs="Times New Roman"/>
      </w:rPr>
    </w:lvl>
    <w:lvl w:ilvl="2" w:tplc="7B061F8A">
      <w:start w:val="1"/>
      <w:numFmt w:val="bullet"/>
      <w:lvlText w:val=""/>
      <w:lvlJc w:val="left"/>
      <w:pPr>
        <w:ind w:left="2160" w:hanging="360"/>
      </w:pPr>
      <w:rPr>
        <w:rFonts w:hint="default" w:ascii="Wingdings" w:hAnsi="Wingdings"/>
      </w:rPr>
    </w:lvl>
    <w:lvl w:ilvl="3" w:tplc="3FD2AA56">
      <w:start w:val="1"/>
      <w:numFmt w:val="bullet"/>
      <w:lvlText w:val=""/>
      <w:lvlJc w:val="left"/>
      <w:pPr>
        <w:ind w:left="2880" w:hanging="360"/>
      </w:pPr>
      <w:rPr>
        <w:rFonts w:hint="default" w:ascii="Symbol" w:hAnsi="Symbol"/>
      </w:rPr>
    </w:lvl>
    <w:lvl w:ilvl="4" w:tplc="55A874B6">
      <w:start w:val="1"/>
      <w:numFmt w:val="bullet"/>
      <w:lvlText w:val="o"/>
      <w:lvlJc w:val="left"/>
      <w:pPr>
        <w:ind w:left="3600" w:hanging="360"/>
      </w:pPr>
      <w:rPr>
        <w:rFonts w:hint="default" w:ascii="Courier New" w:hAnsi="Courier New" w:cs="Times New Roman"/>
      </w:rPr>
    </w:lvl>
    <w:lvl w:ilvl="5" w:tplc="06D0C4AC">
      <w:start w:val="1"/>
      <w:numFmt w:val="bullet"/>
      <w:lvlText w:val=""/>
      <w:lvlJc w:val="left"/>
      <w:pPr>
        <w:ind w:left="4320" w:hanging="360"/>
      </w:pPr>
      <w:rPr>
        <w:rFonts w:hint="default" w:ascii="Wingdings" w:hAnsi="Wingdings"/>
      </w:rPr>
    </w:lvl>
    <w:lvl w:ilvl="6" w:tplc="9BFA3126">
      <w:start w:val="1"/>
      <w:numFmt w:val="bullet"/>
      <w:lvlText w:val=""/>
      <w:lvlJc w:val="left"/>
      <w:pPr>
        <w:ind w:left="5040" w:hanging="360"/>
      </w:pPr>
      <w:rPr>
        <w:rFonts w:hint="default" w:ascii="Symbol" w:hAnsi="Symbol"/>
      </w:rPr>
    </w:lvl>
    <w:lvl w:ilvl="7" w:tplc="D25A3F7C">
      <w:start w:val="1"/>
      <w:numFmt w:val="bullet"/>
      <w:lvlText w:val="o"/>
      <w:lvlJc w:val="left"/>
      <w:pPr>
        <w:ind w:left="5760" w:hanging="360"/>
      </w:pPr>
      <w:rPr>
        <w:rFonts w:hint="default" w:ascii="Courier New" w:hAnsi="Courier New" w:cs="Times New Roman"/>
      </w:rPr>
    </w:lvl>
    <w:lvl w:ilvl="8" w:tplc="017C4FD2">
      <w:start w:val="1"/>
      <w:numFmt w:val="bullet"/>
      <w:lvlText w:val=""/>
      <w:lvlJc w:val="left"/>
      <w:pPr>
        <w:ind w:left="6480" w:hanging="360"/>
      </w:pPr>
      <w:rPr>
        <w:rFonts w:hint="default" w:ascii="Wingdings" w:hAnsi="Wingdings"/>
      </w:rPr>
    </w:lvl>
  </w:abstractNum>
  <w:abstractNum w:abstractNumId="21" w15:restartNumberingAfterBreak="0">
    <w:nsid w:val="25CFA4A5"/>
    <w:multiLevelType w:val="hybridMultilevel"/>
    <w:tmpl w:val="7C8CA6DE"/>
    <w:lvl w:ilvl="0" w:tplc="04090001">
      <w:start w:val="1"/>
      <w:numFmt w:val="bullet"/>
      <w:lvlText w:val=""/>
      <w:lvlJc w:val="left"/>
      <w:pPr>
        <w:ind w:left="720" w:hanging="360"/>
      </w:pPr>
      <w:rPr>
        <w:rFonts w:hint="default" w:ascii="Symbol" w:hAnsi="Symbol"/>
      </w:rPr>
    </w:lvl>
    <w:lvl w:ilvl="1" w:tplc="39E4276C">
      <w:start w:val="1"/>
      <w:numFmt w:val="bullet"/>
      <w:lvlText w:val="o"/>
      <w:lvlJc w:val="left"/>
      <w:pPr>
        <w:ind w:left="1440" w:hanging="360"/>
      </w:pPr>
      <w:rPr>
        <w:rFonts w:hint="default" w:ascii="Courier New" w:hAnsi="Courier New"/>
      </w:rPr>
    </w:lvl>
    <w:lvl w:ilvl="2" w:tplc="A060F264">
      <w:start w:val="1"/>
      <w:numFmt w:val="bullet"/>
      <w:lvlText w:val=""/>
      <w:lvlJc w:val="left"/>
      <w:pPr>
        <w:ind w:left="2160" w:hanging="360"/>
      </w:pPr>
      <w:rPr>
        <w:rFonts w:hint="default" w:ascii="Wingdings" w:hAnsi="Wingdings"/>
      </w:rPr>
    </w:lvl>
    <w:lvl w:ilvl="3" w:tplc="8DCC7236">
      <w:start w:val="1"/>
      <w:numFmt w:val="bullet"/>
      <w:lvlText w:val=""/>
      <w:lvlJc w:val="left"/>
      <w:pPr>
        <w:ind w:left="2880" w:hanging="360"/>
      </w:pPr>
      <w:rPr>
        <w:rFonts w:hint="default" w:ascii="Symbol" w:hAnsi="Symbol"/>
      </w:rPr>
    </w:lvl>
    <w:lvl w:ilvl="4" w:tplc="E034CCD6">
      <w:start w:val="1"/>
      <w:numFmt w:val="bullet"/>
      <w:lvlText w:val="o"/>
      <w:lvlJc w:val="left"/>
      <w:pPr>
        <w:ind w:left="3600" w:hanging="360"/>
      </w:pPr>
      <w:rPr>
        <w:rFonts w:hint="default" w:ascii="Courier New" w:hAnsi="Courier New"/>
      </w:rPr>
    </w:lvl>
    <w:lvl w:ilvl="5" w:tplc="C03665A0">
      <w:start w:val="1"/>
      <w:numFmt w:val="bullet"/>
      <w:lvlText w:val=""/>
      <w:lvlJc w:val="left"/>
      <w:pPr>
        <w:ind w:left="4320" w:hanging="360"/>
      </w:pPr>
      <w:rPr>
        <w:rFonts w:hint="default" w:ascii="Wingdings" w:hAnsi="Wingdings"/>
      </w:rPr>
    </w:lvl>
    <w:lvl w:ilvl="6" w:tplc="298C3960">
      <w:start w:val="1"/>
      <w:numFmt w:val="bullet"/>
      <w:lvlText w:val=""/>
      <w:lvlJc w:val="left"/>
      <w:pPr>
        <w:ind w:left="5040" w:hanging="360"/>
      </w:pPr>
      <w:rPr>
        <w:rFonts w:hint="default" w:ascii="Symbol" w:hAnsi="Symbol"/>
      </w:rPr>
    </w:lvl>
    <w:lvl w:ilvl="7" w:tplc="899E1876">
      <w:start w:val="1"/>
      <w:numFmt w:val="bullet"/>
      <w:lvlText w:val="o"/>
      <w:lvlJc w:val="left"/>
      <w:pPr>
        <w:ind w:left="5760" w:hanging="360"/>
      </w:pPr>
      <w:rPr>
        <w:rFonts w:hint="default" w:ascii="Courier New" w:hAnsi="Courier New"/>
      </w:rPr>
    </w:lvl>
    <w:lvl w:ilvl="8" w:tplc="A454B3BA">
      <w:start w:val="1"/>
      <w:numFmt w:val="bullet"/>
      <w:lvlText w:val=""/>
      <w:lvlJc w:val="left"/>
      <w:pPr>
        <w:ind w:left="6480" w:hanging="360"/>
      </w:pPr>
      <w:rPr>
        <w:rFonts w:hint="default" w:ascii="Wingdings" w:hAnsi="Wingdings"/>
      </w:rPr>
    </w:lvl>
  </w:abstractNum>
  <w:abstractNum w:abstractNumId="22" w15:restartNumberingAfterBreak="0">
    <w:nsid w:val="2B84332B"/>
    <w:multiLevelType w:val="hybridMultilevel"/>
    <w:tmpl w:val="BBA8CE68"/>
    <w:lvl w:ilvl="0" w:tplc="FFFFFFFF">
      <w:start w:val="1"/>
      <w:numFmt w:val="decimal"/>
      <w:lvlText w:val="□"/>
      <w:lvlJc w:val="left"/>
      <w:pPr>
        <w:ind w:left="720" w:hanging="360"/>
      </w:pPr>
    </w:lvl>
    <w:lvl w:ilvl="1" w:tplc="FFFFFFFF" w:tentative="1">
      <w:start w:val="1"/>
      <w:numFmt w:val="bullet"/>
      <w:lvlText w:val=""/>
      <w:lvlJc w:val="left"/>
      <w:pPr>
        <w:ind w:left="108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2C4939C3"/>
    <w:multiLevelType w:val="multilevel"/>
    <w:tmpl w:val="36329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F75E73"/>
    <w:multiLevelType w:val="multilevel"/>
    <w:tmpl w:val="55340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DB8BC1"/>
    <w:multiLevelType w:val="hybridMultilevel"/>
    <w:tmpl w:val="9FE6E5F2"/>
    <w:lvl w:ilvl="0" w:tplc="03DEAE3C">
      <w:start w:val="1"/>
      <w:numFmt w:val="bullet"/>
      <w:lvlText w:val=""/>
      <w:lvlJc w:val="left"/>
      <w:pPr>
        <w:ind w:left="720" w:hanging="360"/>
      </w:pPr>
      <w:rPr>
        <w:rFonts w:hint="default" w:ascii="Symbol" w:hAnsi="Symbol"/>
      </w:rPr>
    </w:lvl>
    <w:lvl w:ilvl="1" w:tplc="DB3E9C54">
      <w:start w:val="1"/>
      <w:numFmt w:val="bullet"/>
      <w:lvlText w:val="o"/>
      <w:lvlJc w:val="left"/>
      <w:pPr>
        <w:ind w:left="1440" w:hanging="360"/>
      </w:pPr>
      <w:rPr>
        <w:rFonts w:hint="default" w:ascii="Courier New" w:hAnsi="Courier New"/>
      </w:rPr>
    </w:lvl>
    <w:lvl w:ilvl="2" w:tplc="D28E3DCC">
      <w:start w:val="1"/>
      <w:numFmt w:val="bullet"/>
      <w:lvlText w:val=""/>
      <w:lvlJc w:val="left"/>
      <w:pPr>
        <w:ind w:left="2160" w:hanging="360"/>
      </w:pPr>
      <w:rPr>
        <w:rFonts w:hint="default" w:ascii="Wingdings" w:hAnsi="Wingdings"/>
      </w:rPr>
    </w:lvl>
    <w:lvl w:ilvl="3" w:tplc="08108DA0">
      <w:start w:val="1"/>
      <w:numFmt w:val="bullet"/>
      <w:lvlText w:val=""/>
      <w:lvlJc w:val="left"/>
      <w:pPr>
        <w:ind w:left="2880" w:hanging="360"/>
      </w:pPr>
      <w:rPr>
        <w:rFonts w:hint="default" w:ascii="Symbol" w:hAnsi="Symbol"/>
      </w:rPr>
    </w:lvl>
    <w:lvl w:ilvl="4" w:tplc="97DECAD8">
      <w:start w:val="1"/>
      <w:numFmt w:val="bullet"/>
      <w:lvlText w:val="o"/>
      <w:lvlJc w:val="left"/>
      <w:pPr>
        <w:ind w:left="3600" w:hanging="360"/>
      </w:pPr>
      <w:rPr>
        <w:rFonts w:hint="default" w:ascii="Courier New" w:hAnsi="Courier New"/>
      </w:rPr>
    </w:lvl>
    <w:lvl w:ilvl="5" w:tplc="59466C3A">
      <w:start w:val="1"/>
      <w:numFmt w:val="bullet"/>
      <w:lvlText w:val=""/>
      <w:lvlJc w:val="left"/>
      <w:pPr>
        <w:ind w:left="4320" w:hanging="360"/>
      </w:pPr>
      <w:rPr>
        <w:rFonts w:hint="default" w:ascii="Wingdings" w:hAnsi="Wingdings"/>
      </w:rPr>
    </w:lvl>
    <w:lvl w:ilvl="6" w:tplc="8E3615DE">
      <w:start w:val="1"/>
      <w:numFmt w:val="bullet"/>
      <w:lvlText w:val=""/>
      <w:lvlJc w:val="left"/>
      <w:pPr>
        <w:ind w:left="5040" w:hanging="360"/>
      </w:pPr>
      <w:rPr>
        <w:rFonts w:hint="default" w:ascii="Symbol" w:hAnsi="Symbol"/>
      </w:rPr>
    </w:lvl>
    <w:lvl w:ilvl="7" w:tplc="4B882326">
      <w:start w:val="1"/>
      <w:numFmt w:val="bullet"/>
      <w:lvlText w:val="o"/>
      <w:lvlJc w:val="left"/>
      <w:pPr>
        <w:ind w:left="5760" w:hanging="360"/>
      </w:pPr>
      <w:rPr>
        <w:rFonts w:hint="default" w:ascii="Courier New" w:hAnsi="Courier New"/>
      </w:rPr>
    </w:lvl>
    <w:lvl w:ilvl="8" w:tplc="C188102C">
      <w:start w:val="1"/>
      <w:numFmt w:val="bullet"/>
      <w:lvlText w:val=""/>
      <w:lvlJc w:val="left"/>
      <w:pPr>
        <w:ind w:left="6480" w:hanging="360"/>
      </w:pPr>
      <w:rPr>
        <w:rFonts w:hint="default" w:ascii="Wingdings" w:hAnsi="Wingdings"/>
      </w:rPr>
    </w:lvl>
  </w:abstractNum>
  <w:abstractNum w:abstractNumId="26" w15:restartNumberingAfterBreak="0">
    <w:nsid w:val="34CDB9E6"/>
    <w:multiLevelType w:val="hybridMultilevel"/>
    <w:tmpl w:val="2F16B78A"/>
    <w:lvl w:ilvl="0" w:tplc="BE4E2AA4">
      <w:start w:val="1"/>
      <w:numFmt w:val="bullet"/>
      <w:lvlText w:val="□"/>
      <w:lvlJc w:val="left"/>
      <w:pPr>
        <w:ind w:left="720" w:hanging="360"/>
      </w:pPr>
      <w:rPr>
        <w:rFonts w:hint="default" w:ascii="Symbol" w:hAnsi="Symbol"/>
      </w:rPr>
    </w:lvl>
    <w:lvl w:ilvl="1" w:tplc="2E525918">
      <w:start w:val="1"/>
      <w:numFmt w:val="bullet"/>
      <w:lvlText w:val=""/>
      <w:lvlJc w:val="left"/>
      <w:pPr>
        <w:ind w:left="1080" w:hanging="360"/>
      </w:pPr>
      <w:rPr>
        <w:rFonts w:hint="default" w:ascii="Symbol" w:hAnsi="Symbol"/>
      </w:rPr>
    </w:lvl>
    <w:lvl w:ilvl="2" w:tplc="412ED400">
      <w:start w:val="1"/>
      <w:numFmt w:val="lowerRoman"/>
      <w:lvlText w:val="%3."/>
      <w:lvlJc w:val="right"/>
      <w:pPr>
        <w:ind w:left="2160" w:hanging="180"/>
      </w:pPr>
    </w:lvl>
    <w:lvl w:ilvl="3" w:tplc="8BACBF9C">
      <w:start w:val="1"/>
      <w:numFmt w:val="decimal"/>
      <w:lvlText w:val="%4."/>
      <w:lvlJc w:val="left"/>
      <w:pPr>
        <w:ind w:left="2880" w:hanging="360"/>
      </w:pPr>
    </w:lvl>
    <w:lvl w:ilvl="4" w:tplc="4D6EE3CE">
      <w:start w:val="1"/>
      <w:numFmt w:val="lowerLetter"/>
      <w:lvlText w:val="%5."/>
      <w:lvlJc w:val="left"/>
      <w:pPr>
        <w:ind w:left="3600" w:hanging="360"/>
      </w:pPr>
    </w:lvl>
    <w:lvl w:ilvl="5" w:tplc="EC180168">
      <w:start w:val="1"/>
      <w:numFmt w:val="lowerRoman"/>
      <w:lvlText w:val="%6."/>
      <w:lvlJc w:val="right"/>
      <w:pPr>
        <w:ind w:left="4320" w:hanging="180"/>
      </w:pPr>
    </w:lvl>
    <w:lvl w:ilvl="6" w:tplc="2A74E930">
      <w:start w:val="1"/>
      <w:numFmt w:val="decimal"/>
      <w:lvlText w:val="%7."/>
      <w:lvlJc w:val="left"/>
      <w:pPr>
        <w:ind w:left="5040" w:hanging="360"/>
      </w:pPr>
    </w:lvl>
    <w:lvl w:ilvl="7" w:tplc="74381478">
      <w:start w:val="1"/>
      <w:numFmt w:val="lowerLetter"/>
      <w:lvlText w:val="%8."/>
      <w:lvlJc w:val="left"/>
      <w:pPr>
        <w:ind w:left="5760" w:hanging="360"/>
      </w:pPr>
    </w:lvl>
    <w:lvl w:ilvl="8" w:tplc="C6C2B1B0">
      <w:start w:val="1"/>
      <w:numFmt w:val="lowerRoman"/>
      <w:lvlText w:val="%9."/>
      <w:lvlJc w:val="right"/>
      <w:pPr>
        <w:ind w:left="6480" w:hanging="180"/>
      </w:pPr>
    </w:lvl>
  </w:abstractNum>
  <w:abstractNum w:abstractNumId="27" w15:restartNumberingAfterBreak="0">
    <w:nsid w:val="36F1F227"/>
    <w:multiLevelType w:val="hybridMultilevel"/>
    <w:tmpl w:val="B1825D4A"/>
    <w:lvl w:ilvl="0" w:tplc="7562BC86">
      <w:start w:val="1"/>
      <w:numFmt w:val="decimal"/>
      <w:lvlText w:val="□"/>
      <w:lvlJc w:val="left"/>
      <w:pPr>
        <w:ind w:left="720" w:hanging="360"/>
      </w:pPr>
      <w:rPr>
        <w:rFonts w:hint="default" w:ascii="Calibri" w:hAnsi="Calibri"/>
      </w:rPr>
    </w:lvl>
    <w:lvl w:ilvl="1" w:tplc="D46A6C9C">
      <w:start w:val="1"/>
      <w:numFmt w:val="bullet"/>
      <w:lvlText w:val=""/>
      <w:lvlJc w:val="left"/>
      <w:pPr>
        <w:ind w:left="1080" w:hanging="360"/>
      </w:pPr>
      <w:rPr>
        <w:rFonts w:hint="default" w:ascii="Symbol" w:hAnsi="Symbol"/>
      </w:rPr>
    </w:lvl>
    <w:lvl w:ilvl="2" w:tplc="F43AEE60">
      <w:start w:val="1"/>
      <w:numFmt w:val="lowerRoman"/>
      <w:lvlText w:val="%3."/>
      <w:lvlJc w:val="right"/>
      <w:pPr>
        <w:ind w:left="2160" w:hanging="180"/>
      </w:pPr>
    </w:lvl>
    <w:lvl w:ilvl="3" w:tplc="7BDAD182">
      <w:start w:val="1"/>
      <w:numFmt w:val="decimal"/>
      <w:lvlText w:val="%4."/>
      <w:lvlJc w:val="left"/>
      <w:pPr>
        <w:ind w:left="2880" w:hanging="360"/>
      </w:pPr>
    </w:lvl>
    <w:lvl w:ilvl="4" w:tplc="F87EB268">
      <w:start w:val="1"/>
      <w:numFmt w:val="lowerLetter"/>
      <w:lvlText w:val="%5."/>
      <w:lvlJc w:val="left"/>
      <w:pPr>
        <w:ind w:left="3600" w:hanging="360"/>
      </w:pPr>
    </w:lvl>
    <w:lvl w:ilvl="5" w:tplc="EFD0B658">
      <w:start w:val="1"/>
      <w:numFmt w:val="lowerRoman"/>
      <w:lvlText w:val="%6."/>
      <w:lvlJc w:val="right"/>
      <w:pPr>
        <w:ind w:left="4320" w:hanging="180"/>
      </w:pPr>
    </w:lvl>
    <w:lvl w:ilvl="6" w:tplc="EA9C0304">
      <w:start w:val="1"/>
      <w:numFmt w:val="decimal"/>
      <w:lvlText w:val="%7."/>
      <w:lvlJc w:val="left"/>
      <w:pPr>
        <w:ind w:left="5040" w:hanging="360"/>
      </w:pPr>
    </w:lvl>
    <w:lvl w:ilvl="7" w:tplc="0F8CCAC6">
      <w:start w:val="1"/>
      <w:numFmt w:val="lowerLetter"/>
      <w:lvlText w:val="%8."/>
      <w:lvlJc w:val="left"/>
      <w:pPr>
        <w:ind w:left="5760" w:hanging="360"/>
      </w:pPr>
    </w:lvl>
    <w:lvl w:ilvl="8" w:tplc="8C507B7C">
      <w:start w:val="1"/>
      <w:numFmt w:val="lowerRoman"/>
      <w:lvlText w:val="%9."/>
      <w:lvlJc w:val="right"/>
      <w:pPr>
        <w:ind w:left="6480" w:hanging="180"/>
      </w:pPr>
    </w:lvl>
  </w:abstractNum>
  <w:abstractNum w:abstractNumId="28" w15:restartNumberingAfterBreak="0">
    <w:nsid w:val="373F3214"/>
    <w:multiLevelType w:val="multilevel"/>
    <w:tmpl w:val="CB6C6E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B136C0"/>
    <w:multiLevelType w:val="hybridMultilevel"/>
    <w:tmpl w:val="5BC401C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0" w15:restartNumberingAfterBreak="0">
    <w:nsid w:val="3DE3741B"/>
    <w:multiLevelType w:val="hybridMultilevel"/>
    <w:tmpl w:val="EA4ABE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1" w15:restartNumberingAfterBreak="0">
    <w:nsid w:val="3F8D9BA1"/>
    <w:multiLevelType w:val="hybridMultilevel"/>
    <w:tmpl w:val="4E2EA088"/>
    <w:lvl w:ilvl="0" w:tplc="ED241FBA">
      <w:start w:val="1"/>
      <w:numFmt w:val="bullet"/>
      <w:lvlText w:val=""/>
      <w:lvlJc w:val="left"/>
      <w:pPr>
        <w:ind w:left="720" w:hanging="360"/>
      </w:pPr>
      <w:rPr>
        <w:rFonts w:hint="default" w:ascii="Symbol" w:hAnsi="Symbol"/>
      </w:rPr>
    </w:lvl>
    <w:lvl w:ilvl="1" w:tplc="911A354A">
      <w:start w:val="1"/>
      <w:numFmt w:val="bullet"/>
      <w:lvlText w:val="o"/>
      <w:lvlJc w:val="left"/>
      <w:pPr>
        <w:ind w:left="1440" w:hanging="360"/>
      </w:pPr>
      <w:rPr>
        <w:rFonts w:hint="default" w:ascii="Courier New" w:hAnsi="Courier New"/>
      </w:rPr>
    </w:lvl>
    <w:lvl w:ilvl="2" w:tplc="A52E8592">
      <w:start w:val="1"/>
      <w:numFmt w:val="bullet"/>
      <w:lvlText w:val=""/>
      <w:lvlJc w:val="left"/>
      <w:pPr>
        <w:ind w:left="2160" w:hanging="360"/>
      </w:pPr>
      <w:rPr>
        <w:rFonts w:hint="default" w:ascii="Wingdings" w:hAnsi="Wingdings"/>
      </w:rPr>
    </w:lvl>
    <w:lvl w:ilvl="3" w:tplc="BFE09420">
      <w:start w:val="1"/>
      <w:numFmt w:val="bullet"/>
      <w:lvlText w:val=""/>
      <w:lvlJc w:val="left"/>
      <w:pPr>
        <w:ind w:left="2880" w:hanging="360"/>
      </w:pPr>
      <w:rPr>
        <w:rFonts w:hint="default" w:ascii="Symbol" w:hAnsi="Symbol"/>
      </w:rPr>
    </w:lvl>
    <w:lvl w:ilvl="4" w:tplc="03C62F4C">
      <w:start w:val="1"/>
      <w:numFmt w:val="bullet"/>
      <w:lvlText w:val="o"/>
      <w:lvlJc w:val="left"/>
      <w:pPr>
        <w:ind w:left="3600" w:hanging="360"/>
      </w:pPr>
      <w:rPr>
        <w:rFonts w:hint="default" w:ascii="Courier New" w:hAnsi="Courier New"/>
      </w:rPr>
    </w:lvl>
    <w:lvl w:ilvl="5" w:tplc="E91A2954">
      <w:start w:val="1"/>
      <w:numFmt w:val="bullet"/>
      <w:lvlText w:val=""/>
      <w:lvlJc w:val="left"/>
      <w:pPr>
        <w:ind w:left="4320" w:hanging="360"/>
      </w:pPr>
      <w:rPr>
        <w:rFonts w:hint="default" w:ascii="Wingdings" w:hAnsi="Wingdings"/>
      </w:rPr>
    </w:lvl>
    <w:lvl w:ilvl="6" w:tplc="D070E4C0">
      <w:start w:val="1"/>
      <w:numFmt w:val="bullet"/>
      <w:lvlText w:val=""/>
      <w:lvlJc w:val="left"/>
      <w:pPr>
        <w:ind w:left="5040" w:hanging="360"/>
      </w:pPr>
      <w:rPr>
        <w:rFonts w:hint="default" w:ascii="Symbol" w:hAnsi="Symbol"/>
      </w:rPr>
    </w:lvl>
    <w:lvl w:ilvl="7" w:tplc="398871A4">
      <w:start w:val="1"/>
      <w:numFmt w:val="bullet"/>
      <w:lvlText w:val="o"/>
      <w:lvlJc w:val="left"/>
      <w:pPr>
        <w:ind w:left="5760" w:hanging="360"/>
      </w:pPr>
      <w:rPr>
        <w:rFonts w:hint="default" w:ascii="Courier New" w:hAnsi="Courier New"/>
      </w:rPr>
    </w:lvl>
    <w:lvl w:ilvl="8" w:tplc="0F628CFC">
      <w:start w:val="1"/>
      <w:numFmt w:val="bullet"/>
      <w:lvlText w:val=""/>
      <w:lvlJc w:val="left"/>
      <w:pPr>
        <w:ind w:left="6480" w:hanging="360"/>
      </w:pPr>
      <w:rPr>
        <w:rFonts w:hint="default" w:ascii="Wingdings" w:hAnsi="Wingdings"/>
      </w:rPr>
    </w:lvl>
  </w:abstractNum>
  <w:abstractNum w:abstractNumId="32" w15:restartNumberingAfterBreak="0">
    <w:nsid w:val="3FA26EE1"/>
    <w:multiLevelType w:val="multilevel"/>
    <w:tmpl w:val="1FDEF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28024D"/>
    <w:multiLevelType w:val="hybridMultilevel"/>
    <w:tmpl w:val="DBBA2F1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4" w15:restartNumberingAfterBreak="0">
    <w:nsid w:val="43C8159F"/>
    <w:multiLevelType w:val="multilevel"/>
    <w:tmpl w:val="41E0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C7C124"/>
    <w:multiLevelType w:val="hybridMultilevel"/>
    <w:tmpl w:val="7EEA63F8"/>
    <w:lvl w:ilvl="0">
      <w:start w:val="1"/>
      <w:numFmt w:val="decimal"/>
      <w:lvlText w:val="%1."/>
      <w:lvlJc w:val="left"/>
      <w:pPr>
        <w:ind w:left="720" w:hanging="360"/>
      </w:pPr>
      <w:rPr/>
    </w:lvl>
    <w:lvl w:ilvl="1" w:tplc="5636EA46">
      <w:start w:val="1"/>
      <w:numFmt w:val="bullet"/>
      <w:lvlText w:val="o"/>
      <w:lvlJc w:val="left"/>
      <w:pPr>
        <w:ind w:left="1440" w:hanging="360"/>
      </w:pPr>
      <w:rPr>
        <w:rFonts w:hint="default" w:ascii="Courier New" w:hAnsi="Courier New"/>
      </w:rPr>
    </w:lvl>
    <w:lvl w:ilvl="2" w:tplc="446410D8">
      <w:start w:val="1"/>
      <w:numFmt w:val="bullet"/>
      <w:lvlText w:val=""/>
      <w:lvlJc w:val="left"/>
      <w:pPr>
        <w:ind w:left="2160" w:hanging="360"/>
      </w:pPr>
      <w:rPr>
        <w:rFonts w:hint="default" w:ascii="Wingdings" w:hAnsi="Wingdings"/>
      </w:rPr>
    </w:lvl>
    <w:lvl w:ilvl="3" w:tplc="6CE85C7C">
      <w:start w:val="1"/>
      <w:numFmt w:val="bullet"/>
      <w:lvlText w:val=""/>
      <w:lvlJc w:val="left"/>
      <w:pPr>
        <w:ind w:left="2880" w:hanging="360"/>
      </w:pPr>
      <w:rPr>
        <w:rFonts w:hint="default" w:ascii="Symbol" w:hAnsi="Symbol"/>
      </w:rPr>
    </w:lvl>
    <w:lvl w:ilvl="4" w:tplc="968E4B46">
      <w:start w:val="1"/>
      <w:numFmt w:val="bullet"/>
      <w:lvlText w:val="o"/>
      <w:lvlJc w:val="left"/>
      <w:pPr>
        <w:ind w:left="3600" w:hanging="360"/>
      </w:pPr>
      <w:rPr>
        <w:rFonts w:hint="default" w:ascii="Courier New" w:hAnsi="Courier New"/>
      </w:rPr>
    </w:lvl>
    <w:lvl w:ilvl="5" w:tplc="332EC3E4">
      <w:start w:val="1"/>
      <w:numFmt w:val="bullet"/>
      <w:lvlText w:val=""/>
      <w:lvlJc w:val="left"/>
      <w:pPr>
        <w:ind w:left="4320" w:hanging="360"/>
      </w:pPr>
      <w:rPr>
        <w:rFonts w:hint="default" w:ascii="Wingdings" w:hAnsi="Wingdings"/>
      </w:rPr>
    </w:lvl>
    <w:lvl w:ilvl="6" w:tplc="79E6F60E">
      <w:start w:val="1"/>
      <w:numFmt w:val="bullet"/>
      <w:lvlText w:val=""/>
      <w:lvlJc w:val="left"/>
      <w:pPr>
        <w:ind w:left="5040" w:hanging="360"/>
      </w:pPr>
      <w:rPr>
        <w:rFonts w:hint="default" w:ascii="Symbol" w:hAnsi="Symbol"/>
      </w:rPr>
    </w:lvl>
    <w:lvl w:ilvl="7" w:tplc="37D44260">
      <w:start w:val="1"/>
      <w:numFmt w:val="bullet"/>
      <w:lvlText w:val="o"/>
      <w:lvlJc w:val="left"/>
      <w:pPr>
        <w:ind w:left="5760" w:hanging="360"/>
      </w:pPr>
      <w:rPr>
        <w:rFonts w:hint="default" w:ascii="Courier New" w:hAnsi="Courier New"/>
      </w:rPr>
    </w:lvl>
    <w:lvl w:ilvl="8" w:tplc="BA1A10B2">
      <w:start w:val="1"/>
      <w:numFmt w:val="bullet"/>
      <w:lvlText w:val=""/>
      <w:lvlJc w:val="left"/>
      <w:pPr>
        <w:ind w:left="6480" w:hanging="360"/>
      </w:pPr>
      <w:rPr>
        <w:rFonts w:hint="default" w:ascii="Wingdings" w:hAnsi="Wingdings"/>
      </w:rPr>
    </w:lvl>
  </w:abstractNum>
  <w:abstractNum w:abstractNumId="36" w15:restartNumberingAfterBreak="0">
    <w:nsid w:val="48EEAE1F"/>
    <w:multiLevelType w:val="hybridMultilevel"/>
    <w:tmpl w:val="87927ACE"/>
    <w:lvl w:ilvl="0" w:tplc="AB56B542">
      <w:start w:val="1"/>
      <w:numFmt w:val="bullet"/>
      <w:lvlText w:val="□"/>
      <w:lvlJc w:val="left"/>
      <w:pPr>
        <w:ind w:left="720" w:hanging="360"/>
      </w:pPr>
      <w:rPr>
        <w:rFonts w:hint="default" w:ascii="Symbol" w:hAnsi="Symbol"/>
      </w:rPr>
    </w:lvl>
    <w:lvl w:ilvl="1" w:tplc="11D6C6B0">
      <w:start w:val="1"/>
      <w:numFmt w:val="bullet"/>
      <w:lvlText w:val=""/>
      <w:lvlJc w:val="left"/>
      <w:pPr>
        <w:ind w:left="1080" w:hanging="360"/>
      </w:pPr>
      <w:rPr>
        <w:rFonts w:hint="default" w:ascii="Symbol" w:hAnsi="Symbol"/>
      </w:rPr>
    </w:lvl>
    <w:lvl w:ilvl="2" w:tplc="D2524C4C">
      <w:start w:val="1"/>
      <w:numFmt w:val="lowerRoman"/>
      <w:lvlText w:val="%3."/>
      <w:lvlJc w:val="right"/>
      <w:pPr>
        <w:ind w:left="2160" w:hanging="180"/>
      </w:pPr>
    </w:lvl>
    <w:lvl w:ilvl="3" w:tplc="6BE24FAC">
      <w:start w:val="1"/>
      <w:numFmt w:val="decimal"/>
      <w:lvlText w:val="%4."/>
      <w:lvlJc w:val="left"/>
      <w:pPr>
        <w:ind w:left="2880" w:hanging="360"/>
      </w:pPr>
    </w:lvl>
    <w:lvl w:ilvl="4" w:tplc="E7AC4ED0">
      <w:start w:val="1"/>
      <w:numFmt w:val="lowerLetter"/>
      <w:lvlText w:val="%5."/>
      <w:lvlJc w:val="left"/>
      <w:pPr>
        <w:ind w:left="3600" w:hanging="360"/>
      </w:pPr>
    </w:lvl>
    <w:lvl w:ilvl="5" w:tplc="D4123B24">
      <w:start w:val="1"/>
      <w:numFmt w:val="lowerRoman"/>
      <w:lvlText w:val="%6."/>
      <w:lvlJc w:val="right"/>
      <w:pPr>
        <w:ind w:left="4320" w:hanging="180"/>
      </w:pPr>
    </w:lvl>
    <w:lvl w:ilvl="6" w:tplc="3A5A0640">
      <w:start w:val="1"/>
      <w:numFmt w:val="decimal"/>
      <w:lvlText w:val="%7."/>
      <w:lvlJc w:val="left"/>
      <w:pPr>
        <w:ind w:left="5040" w:hanging="360"/>
      </w:pPr>
    </w:lvl>
    <w:lvl w:ilvl="7" w:tplc="40A67FD8">
      <w:start w:val="1"/>
      <w:numFmt w:val="lowerLetter"/>
      <w:lvlText w:val="%8."/>
      <w:lvlJc w:val="left"/>
      <w:pPr>
        <w:ind w:left="5760" w:hanging="360"/>
      </w:pPr>
    </w:lvl>
    <w:lvl w:ilvl="8" w:tplc="0C2096FC">
      <w:start w:val="1"/>
      <w:numFmt w:val="lowerRoman"/>
      <w:lvlText w:val="%9."/>
      <w:lvlJc w:val="right"/>
      <w:pPr>
        <w:ind w:left="6480" w:hanging="180"/>
      </w:pPr>
    </w:lvl>
  </w:abstractNum>
  <w:abstractNum w:abstractNumId="37" w15:restartNumberingAfterBreak="0">
    <w:nsid w:val="4BD332ED"/>
    <w:multiLevelType w:val="multilevel"/>
    <w:tmpl w:val="F57E6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836E23"/>
    <w:multiLevelType w:val="hybridMultilevel"/>
    <w:tmpl w:val="D74619A0"/>
    <w:lvl w:ilvl="0">
      <w:start w:val="1"/>
      <w:numFmt w:val="decimal"/>
      <w:lvlText w:val="%1."/>
      <w:lvlJc w:val="left"/>
      <w:pPr>
        <w:ind w:left="720" w:hanging="360"/>
      </w:pPr>
      <w:rPr/>
    </w:lvl>
    <w:lvl w:ilvl="1" w:tplc="F53A7336">
      <w:start w:val="1"/>
      <w:numFmt w:val="bullet"/>
      <w:lvlText w:val="o"/>
      <w:lvlJc w:val="left"/>
      <w:pPr>
        <w:ind w:left="1440" w:hanging="360"/>
      </w:pPr>
      <w:rPr>
        <w:rFonts w:hint="default" w:ascii="Courier New" w:hAnsi="Courier New"/>
      </w:rPr>
    </w:lvl>
    <w:lvl w:ilvl="2" w:tplc="5E4AA656">
      <w:start w:val="1"/>
      <w:numFmt w:val="bullet"/>
      <w:lvlText w:val=""/>
      <w:lvlJc w:val="left"/>
      <w:pPr>
        <w:ind w:left="2160" w:hanging="360"/>
      </w:pPr>
      <w:rPr>
        <w:rFonts w:hint="default" w:ascii="Wingdings" w:hAnsi="Wingdings"/>
      </w:rPr>
    </w:lvl>
    <w:lvl w:ilvl="3" w:tplc="DB283036">
      <w:start w:val="1"/>
      <w:numFmt w:val="bullet"/>
      <w:lvlText w:val=""/>
      <w:lvlJc w:val="left"/>
      <w:pPr>
        <w:ind w:left="2880" w:hanging="360"/>
      </w:pPr>
      <w:rPr>
        <w:rFonts w:hint="default" w:ascii="Symbol" w:hAnsi="Symbol"/>
      </w:rPr>
    </w:lvl>
    <w:lvl w:ilvl="4" w:tplc="E5487B54">
      <w:start w:val="1"/>
      <w:numFmt w:val="bullet"/>
      <w:lvlText w:val="o"/>
      <w:lvlJc w:val="left"/>
      <w:pPr>
        <w:ind w:left="3600" w:hanging="360"/>
      </w:pPr>
      <w:rPr>
        <w:rFonts w:hint="default" w:ascii="Courier New" w:hAnsi="Courier New"/>
      </w:rPr>
    </w:lvl>
    <w:lvl w:ilvl="5" w:tplc="A274CE8A">
      <w:start w:val="1"/>
      <w:numFmt w:val="bullet"/>
      <w:lvlText w:val=""/>
      <w:lvlJc w:val="left"/>
      <w:pPr>
        <w:ind w:left="4320" w:hanging="360"/>
      </w:pPr>
      <w:rPr>
        <w:rFonts w:hint="default" w:ascii="Wingdings" w:hAnsi="Wingdings"/>
      </w:rPr>
    </w:lvl>
    <w:lvl w:ilvl="6" w:tplc="0FAE01E6">
      <w:start w:val="1"/>
      <w:numFmt w:val="bullet"/>
      <w:lvlText w:val=""/>
      <w:lvlJc w:val="left"/>
      <w:pPr>
        <w:ind w:left="5040" w:hanging="360"/>
      </w:pPr>
      <w:rPr>
        <w:rFonts w:hint="default" w:ascii="Symbol" w:hAnsi="Symbol"/>
      </w:rPr>
    </w:lvl>
    <w:lvl w:ilvl="7" w:tplc="114E5852">
      <w:start w:val="1"/>
      <w:numFmt w:val="bullet"/>
      <w:lvlText w:val="o"/>
      <w:lvlJc w:val="left"/>
      <w:pPr>
        <w:ind w:left="5760" w:hanging="360"/>
      </w:pPr>
      <w:rPr>
        <w:rFonts w:hint="default" w:ascii="Courier New" w:hAnsi="Courier New"/>
      </w:rPr>
    </w:lvl>
    <w:lvl w:ilvl="8" w:tplc="D71CD30E">
      <w:start w:val="1"/>
      <w:numFmt w:val="bullet"/>
      <w:lvlText w:val=""/>
      <w:lvlJc w:val="left"/>
      <w:pPr>
        <w:ind w:left="6480" w:hanging="360"/>
      </w:pPr>
      <w:rPr>
        <w:rFonts w:hint="default" w:ascii="Wingdings" w:hAnsi="Wingdings"/>
      </w:rPr>
    </w:lvl>
  </w:abstractNum>
  <w:abstractNum w:abstractNumId="39" w15:restartNumberingAfterBreak="0">
    <w:nsid w:val="519D488A"/>
    <w:multiLevelType w:val="hybridMultilevel"/>
    <w:tmpl w:val="540E15A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0" w15:restartNumberingAfterBreak="0">
    <w:nsid w:val="51D760CC"/>
    <w:multiLevelType w:val="multilevel"/>
    <w:tmpl w:val="67AE07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52CE7381"/>
    <w:multiLevelType w:val="multilevel"/>
    <w:tmpl w:val="FD149B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538E2357"/>
    <w:multiLevelType w:val="hybridMultilevel"/>
    <w:tmpl w:val="F3EC40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3" w15:restartNumberingAfterBreak="0">
    <w:nsid w:val="59C9EB1B"/>
    <w:multiLevelType w:val="hybridMultilevel"/>
    <w:tmpl w:val="887A16AE"/>
    <w:lvl w:ilvl="0">
      <w:start w:val="1"/>
      <w:numFmt w:val="decimal"/>
      <w:lvlText w:val="%1."/>
      <w:lvlJc w:val="left"/>
      <w:pPr>
        <w:ind w:left="720" w:hanging="360"/>
      </w:pPr>
      <w:rPr/>
    </w:lvl>
    <w:lvl w:ilvl="1" w:tplc="DB42F69C">
      <w:start w:val="1"/>
      <w:numFmt w:val="bullet"/>
      <w:lvlText w:val="o"/>
      <w:lvlJc w:val="left"/>
      <w:pPr>
        <w:ind w:left="1440" w:hanging="360"/>
      </w:pPr>
      <w:rPr>
        <w:rFonts w:hint="default" w:ascii="Courier New" w:hAnsi="Courier New"/>
      </w:rPr>
    </w:lvl>
    <w:lvl w:ilvl="2" w:tplc="6324C06C">
      <w:start w:val="1"/>
      <w:numFmt w:val="bullet"/>
      <w:lvlText w:val=""/>
      <w:lvlJc w:val="left"/>
      <w:pPr>
        <w:ind w:left="2160" w:hanging="360"/>
      </w:pPr>
      <w:rPr>
        <w:rFonts w:hint="default" w:ascii="Wingdings" w:hAnsi="Wingdings"/>
      </w:rPr>
    </w:lvl>
    <w:lvl w:ilvl="3" w:tplc="806630DE">
      <w:start w:val="1"/>
      <w:numFmt w:val="bullet"/>
      <w:lvlText w:val=""/>
      <w:lvlJc w:val="left"/>
      <w:pPr>
        <w:ind w:left="2880" w:hanging="360"/>
      </w:pPr>
      <w:rPr>
        <w:rFonts w:hint="default" w:ascii="Symbol" w:hAnsi="Symbol"/>
      </w:rPr>
    </w:lvl>
    <w:lvl w:ilvl="4" w:tplc="445C070E">
      <w:start w:val="1"/>
      <w:numFmt w:val="bullet"/>
      <w:lvlText w:val="o"/>
      <w:lvlJc w:val="left"/>
      <w:pPr>
        <w:ind w:left="3600" w:hanging="360"/>
      </w:pPr>
      <w:rPr>
        <w:rFonts w:hint="default" w:ascii="Courier New" w:hAnsi="Courier New"/>
      </w:rPr>
    </w:lvl>
    <w:lvl w:ilvl="5" w:tplc="E8F24394">
      <w:start w:val="1"/>
      <w:numFmt w:val="bullet"/>
      <w:lvlText w:val=""/>
      <w:lvlJc w:val="left"/>
      <w:pPr>
        <w:ind w:left="4320" w:hanging="360"/>
      </w:pPr>
      <w:rPr>
        <w:rFonts w:hint="default" w:ascii="Wingdings" w:hAnsi="Wingdings"/>
      </w:rPr>
    </w:lvl>
    <w:lvl w:ilvl="6" w:tplc="EE1E7BD8">
      <w:start w:val="1"/>
      <w:numFmt w:val="bullet"/>
      <w:lvlText w:val=""/>
      <w:lvlJc w:val="left"/>
      <w:pPr>
        <w:ind w:left="5040" w:hanging="360"/>
      </w:pPr>
      <w:rPr>
        <w:rFonts w:hint="default" w:ascii="Symbol" w:hAnsi="Symbol"/>
      </w:rPr>
    </w:lvl>
    <w:lvl w:ilvl="7" w:tplc="A49A4DC0">
      <w:start w:val="1"/>
      <w:numFmt w:val="bullet"/>
      <w:lvlText w:val="o"/>
      <w:lvlJc w:val="left"/>
      <w:pPr>
        <w:ind w:left="5760" w:hanging="360"/>
      </w:pPr>
      <w:rPr>
        <w:rFonts w:hint="default" w:ascii="Courier New" w:hAnsi="Courier New"/>
      </w:rPr>
    </w:lvl>
    <w:lvl w:ilvl="8" w:tplc="2D7C322C">
      <w:start w:val="1"/>
      <w:numFmt w:val="bullet"/>
      <w:lvlText w:val=""/>
      <w:lvlJc w:val="left"/>
      <w:pPr>
        <w:ind w:left="6480" w:hanging="360"/>
      </w:pPr>
      <w:rPr>
        <w:rFonts w:hint="default" w:ascii="Wingdings" w:hAnsi="Wingdings"/>
      </w:rPr>
    </w:lvl>
  </w:abstractNum>
  <w:abstractNum w:abstractNumId="44" w15:restartNumberingAfterBreak="0">
    <w:nsid w:val="5D2F2619"/>
    <w:multiLevelType w:val="hybridMultilevel"/>
    <w:tmpl w:val="709EE63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5" w15:restartNumberingAfterBreak="0">
    <w:nsid w:val="5EFF35A1"/>
    <w:multiLevelType w:val="multilevel"/>
    <w:tmpl w:val="63BED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66E9DC"/>
    <w:multiLevelType w:val="hybridMultilevel"/>
    <w:tmpl w:val="C9BCDBB0"/>
    <w:lvl w:ilvl="0">
      <w:start w:val="1"/>
      <w:numFmt w:val="decimal"/>
      <w:lvlText w:val="%1."/>
      <w:lvlJc w:val="left"/>
      <w:pPr>
        <w:ind w:left="720" w:hanging="360"/>
      </w:pPr>
      <w:rPr/>
    </w:lvl>
    <w:lvl w:ilvl="1" w:tplc="F3BAF118">
      <w:start w:val="1"/>
      <w:numFmt w:val="bullet"/>
      <w:lvlText w:val="o"/>
      <w:lvlJc w:val="left"/>
      <w:pPr>
        <w:ind w:left="1440" w:hanging="360"/>
      </w:pPr>
      <w:rPr>
        <w:rFonts w:hint="default" w:ascii="Courier New" w:hAnsi="Courier New"/>
      </w:rPr>
    </w:lvl>
    <w:lvl w:ilvl="2" w:tplc="A6BC0456">
      <w:start w:val="1"/>
      <w:numFmt w:val="bullet"/>
      <w:lvlText w:val=""/>
      <w:lvlJc w:val="left"/>
      <w:pPr>
        <w:ind w:left="2160" w:hanging="360"/>
      </w:pPr>
      <w:rPr>
        <w:rFonts w:hint="default" w:ascii="Wingdings" w:hAnsi="Wingdings"/>
      </w:rPr>
    </w:lvl>
    <w:lvl w:ilvl="3" w:tplc="BFA6E3D8">
      <w:start w:val="1"/>
      <w:numFmt w:val="bullet"/>
      <w:lvlText w:val=""/>
      <w:lvlJc w:val="left"/>
      <w:pPr>
        <w:ind w:left="2880" w:hanging="360"/>
      </w:pPr>
      <w:rPr>
        <w:rFonts w:hint="default" w:ascii="Symbol" w:hAnsi="Symbol"/>
      </w:rPr>
    </w:lvl>
    <w:lvl w:ilvl="4" w:tplc="64881132">
      <w:start w:val="1"/>
      <w:numFmt w:val="bullet"/>
      <w:lvlText w:val="o"/>
      <w:lvlJc w:val="left"/>
      <w:pPr>
        <w:ind w:left="3600" w:hanging="360"/>
      </w:pPr>
      <w:rPr>
        <w:rFonts w:hint="default" w:ascii="Courier New" w:hAnsi="Courier New"/>
      </w:rPr>
    </w:lvl>
    <w:lvl w:ilvl="5" w:tplc="22FC74DE">
      <w:start w:val="1"/>
      <w:numFmt w:val="bullet"/>
      <w:lvlText w:val=""/>
      <w:lvlJc w:val="left"/>
      <w:pPr>
        <w:ind w:left="4320" w:hanging="360"/>
      </w:pPr>
      <w:rPr>
        <w:rFonts w:hint="default" w:ascii="Wingdings" w:hAnsi="Wingdings"/>
      </w:rPr>
    </w:lvl>
    <w:lvl w:ilvl="6" w:tplc="E52A19AC">
      <w:start w:val="1"/>
      <w:numFmt w:val="bullet"/>
      <w:lvlText w:val=""/>
      <w:lvlJc w:val="left"/>
      <w:pPr>
        <w:ind w:left="5040" w:hanging="360"/>
      </w:pPr>
      <w:rPr>
        <w:rFonts w:hint="default" w:ascii="Symbol" w:hAnsi="Symbol"/>
      </w:rPr>
    </w:lvl>
    <w:lvl w:ilvl="7" w:tplc="4C803846">
      <w:start w:val="1"/>
      <w:numFmt w:val="bullet"/>
      <w:lvlText w:val="o"/>
      <w:lvlJc w:val="left"/>
      <w:pPr>
        <w:ind w:left="5760" w:hanging="360"/>
      </w:pPr>
      <w:rPr>
        <w:rFonts w:hint="default" w:ascii="Courier New" w:hAnsi="Courier New"/>
      </w:rPr>
    </w:lvl>
    <w:lvl w:ilvl="8" w:tplc="6232B57E">
      <w:start w:val="1"/>
      <w:numFmt w:val="bullet"/>
      <w:lvlText w:val=""/>
      <w:lvlJc w:val="left"/>
      <w:pPr>
        <w:ind w:left="6480" w:hanging="360"/>
      </w:pPr>
      <w:rPr>
        <w:rFonts w:hint="default" w:ascii="Wingdings" w:hAnsi="Wingdings"/>
      </w:rPr>
    </w:lvl>
  </w:abstractNum>
  <w:abstractNum w:abstractNumId="47" w15:restartNumberingAfterBreak="0">
    <w:nsid w:val="61A70D7E"/>
    <w:multiLevelType w:val="hybridMultilevel"/>
    <w:tmpl w:val="B3EE4AD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8" w15:restartNumberingAfterBreak="0">
    <w:nsid w:val="620406D2"/>
    <w:multiLevelType w:val="multilevel"/>
    <w:tmpl w:val="A9D8677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628138D1"/>
    <w:multiLevelType w:val="hybridMultilevel"/>
    <w:tmpl w:val="D982066E"/>
    <w:lvl w:ilvl="0" w:tplc="023C06CC">
      <w:start w:val="1"/>
      <w:numFmt w:val="bullet"/>
      <w:lvlText w:val=""/>
      <w:lvlJc w:val="left"/>
      <w:pPr>
        <w:ind w:left="720" w:hanging="360"/>
      </w:pPr>
      <w:rPr>
        <w:rFonts w:hint="default" w:ascii="Symbol" w:hAnsi="Symbol"/>
      </w:rPr>
    </w:lvl>
    <w:lvl w:ilvl="1" w:tplc="F9FCBB08">
      <w:start w:val="1"/>
      <w:numFmt w:val="bullet"/>
      <w:lvlText w:val="o"/>
      <w:lvlJc w:val="left"/>
      <w:pPr>
        <w:ind w:left="1440" w:hanging="360"/>
      </w:pPr>
      <w:rPr>
        <w:rFonts w:hint="default" w:ascii="Courier New" w:hAnsi="Courier New" w:cs="Times New Roman"/>
      </w:rPr>
    </w:lvl>
    <w:lvl w:ilvl="2" w:tplc="9C38A0E0">
      <w:start w:val="1"/>
      <w:numFmt w:val="bullet"/>
      <w:lvlText w:val=""/>
      <w:lvlJc w:val="left"/>
      <w:pPr>
        <w:ind w:left="2160" w:hanging="360"/>
      </w:pPr>
      <w:rPr>
        <w:rFonts w:hint="default" w:ascii="Wingdings" w:hAnsi="Wingdings"/>
      </w:rPr>
    </w:lvl>
    <w:lvl w:ilvl="3" w:tplc="1A602D46">
      <w:start w:val="1"/>
      <w:numFmt w:val="bullet"/>
      <w:lvlText w:val=""/>
      <w:lvlJc w:val="left"/>
      <w:pPr>
        <w:ind w:left="2880" w:hanging="360"/>
      </w:pPr>
      <w:rPr>
        <w:rFonts w:hint="default" w:ascii="Symbol" w:hAnsi="Symbol"/>
      </w:rPr>
    </w:lvl>
    <w:lvl w:ilvl="4" w:tplc="317E213E">
      <w:start w:val="1"/>
      <w:numFmt w:val="bullet"/>
      <w:lvlText w:val="o"/>
      <w:lvlJc w:val="left"/>
      <w:pPr>
        <w:ind w:left="3600" w:hanging="360"/>
      </w:pPr>
      <w:rPr>
        <w:rFonts w:hint="default" w:ascii="Courier New" w:hAnsi="Courier New" w:cs="Times New Roman"/>
      </w:rPr>
    </w:lvl>
    <w:lvl w:ilvl="5" w:tplc="BC9AFA2E">
      <w:start w:val="1"/>
      <w:numFmt w:val="bullet"/>
      <w:lvlText w:val=""/>
      <w:lvlJc w:val="left"/>
      <w:pPr>
        <w:ind w:left="4320" w:hanging="360"/>
      </w:pPr>
      <w:rPr>
        <w:rFonts w:hint="default" w:ascii="Wingdings" w:hAnsi="Wingdings"/>
      </w:rPr>
    </w:lvl>
    <w:lvl w:ilvl="6" w:tplc="421E0DE4">
      <w:start w:val="1"/>
      <w:numFmt w:val="bullet"/>
      <w:lvlText w:val=""/>
      <w:lvlJc w:val="left"/>
      <w:pPr>
        <w:ind w:left="5040" w:hanging="360"/>
      </w:pPr>
      <w:rPr>
        <w:rFonts w:hint="default" w:ascii="Symbol" w:hAnsi="Symbol"/>
      </w:rPr>
    </w:lvl>
    <w:lvl w:ilvl="7" w:tplc="20804020">
      <w:start w:val="1"/>
      <w:numFmt w:val="bullet"/>
      <w:lvlText w:val="o"/>
      <w:lvlJc w:val="left"/>
      <w:pPr>
        <w:ind w:left="5760" w:hanging="360"/>
      </w:pPr>
      <w:rPr>
        <w:rFonts w:hint="default" w:ascii="Courier New" w:hAnsi="Courier New" w:cs="Times New Roman"/>
      </w:rPr>
    </w:lvl>
    <w:lvl w:ilvl="8" w:tplc="6EBCB7AC">
      <w:start w:val="1"/>
      <w:numFmt w:val="bullet"/>
      <w:lvlText w:val=""/>
      <w:lvlJc w:val="left"/>
      <w:pPr>
        <w:ind w:left="6480" w:hanging="360"/>
      </w:pPr>
      <w:rPr>
        <w:rFonts w:hint="default" w:ascii="Wingdings" w:hAnsi="Wingdings"/>
      </w:rPr>
    </w:lvl>
  </w:abstractNum>
  <w:abstractNum w:abstractNumId="50" w15:restartNumberingAfterBreak="0">
    <w:nsid w:val="63E067B8"/>
    <w:multiLevelType w:val="multilevel"/>
    <w:tmpl w:val="79FA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D330E7"/>
    <w:multiLevelType w:val="hybridMultilevel"/>
    <w:tmpl w:val="90B03AC6"/>
    <w:lvl w:ilvl="0" w:tplc="263ACF22">
      <w:start w:val="1"/>
      <w:numFmt w:val="bullet"/>
      <w:lvlText w:val=""/>
      <w:lvlJc w:val="left"/>
      <w:pPr>
        <w:ind w:left="720" w:hanging="360"/>
      </w:pPr>
      <w:rPr>
        <w:rFonts w:hint="default" w:ascii="Symbol" w:hAnsi="Symbol"/>
      </w:rPr>
    </w:lvl>
    <w:lvl w:ilvl="1" w:tplc="D870BDA4">
      <w:start w:val="1"/>
      <w:numFmt w:val="bullet"/>
      <w:lvlText w:val="o"/>
      <w:lvlJc w:val="left"/>
      <w:pPr>
        <w:ind w:left="1440" w:hanging="360"/>
      </w:pPr>
      <w:rPr>
        <w:rFonts w:hint="default" w:ascii="Courier New" w:hAnsi="Courier New"/>
      </w:rPr>
    </w:lvl>
    <w:lvl w:ilvl="2" w:tplc="CBD40B24">
      <w:start w:val="1"/>
      <w:numFmt w:val="bullet"/>
      <w:lvlText w:val=""/>
      <w:lvlJc w:val="left"/>
      <w:pPr>
        <w:ind w:left="2160" w:hanging="360"/>
      </w:pPr>
      <w:rPr>
        <w:rFonts w:hint="default" w:ascii="Wingdings" w:hAnsi="Wingdings"/>
      </w:rPr>
    </w:lvl>
    <w:lvl w:ilvl="3" w:tplc="BD48018A">
      <w:start w:val="1"/>
      <w:numFmt w:val="bullet"/>
      <w:lvlText w:val=""/>
      <w:lvlJc w:val="left"/>
      <w:pPr>
        <w:ind w:left="2880" w:hanging="360"/>
      </w:pPr>
      <w:rPr>
        <w:rFonts w:hint="default" w:ascii="Symbol" w:hAnsi="Symbol"/>
      </w:rPr>
    </w:lvl>
    <w:lvl w:ilvl="4" w:tplc="660E7CD4">
      <w:start w:val="1"/>
      <w:numFmt w:val="bullet"/>
      <w:lvlText w:val="o"/>
      <w:lvlJc w:val="left"/>
      <w:pPr>
        <w:ind w:left="3600" w:hanging="360"/>
      </w:pPr>
      <w:rPr>
        <w:rFonts w:hint="default" w:ascii="Courier New" w:hAnsi="Courier New"/>
      </w:rPr>
    </w:lvl>
    <w:lvl w:ilvl="5" w:tplc="4358150E">
      <w:start w:val="1"/>
      <w:numFmt w:val="bullet"/>
      <w:lvlText w:val=""/>
      <w:lvlJc w:val="left"/>
      <w:pPr>
        <w:ind w:left="4320" w:hanging="360"/>
      </w:pPr>
      <w:rPr>
        <w:rFonts w:hint="default" w:ascii="Wingdings" w:hAnsi="Wingdings"/>
      </w:rPr>
    </w:lvl>
    <w:lvl w:ilvl="6" w:tplc="166A60EA">
      <w:start w:val="1"/>
      <w:numFmt w:val="bullet"/>
      <w:lvlText w:val=""/>
      <w:lvlJc w:val="left"/>
      <w:pPr>
        <w:ind w:left="5040" w:hanging="360"/>
      </w:pPr>
      <w:rPr>
        <w:rFonts w:hint="default" w:ascii="Symbol" w:hAnsi="Symbol"/>
      </w:rPr>
    </w:lvl>
    <w:lvl w:ilvl="7" w:tplc="7F0A1784">
      <w:start w:val="1"/>
      <w:numFmt w:val="bullet"/>
      <w:lvlText w:val="o"/>
      <w:lvlJc w:val="left"/>
      <w:pPr>
        <w:ind w:left="5760" w:hanging="360"/>
      </w:pPr>
      <w:rPr>
        <w:rFonts w:hint="default" w:ascii="Courier New" w:hAnsi="Courier New"/>
      </w:rPr>
    </w:lvl>
    <w:lvl w:ilvl="8" w:tplc="75B05038">
      <w:start w:val="1"/>
      <w:numFmt w:val="bullet"/>
      <w:lvlText w:val=""/>
      <w:lvlJc w:val="left"/>
      <w:pPr>
        <w:ind w:left="6480" w:hanging="360"/>
      </w:pPr>
      <w:rPr>
        <w:rFonts w:hint="default" w:ascii="Wingdings" w:hAnsi="Wingdings"/>
      </w:rPr>
    </w:lvl>
  </w:abstractNum>
  <w:abstractNum w:abstractNumId="52" w15:restartNumberingAfterBreak="0">
    <w:nsid w:val="68278DEC"/>
    <w:multiLevelType w:val="hybridMultilevel"/>
    <w:tmpl w:val="791EF130"/>
    <w:lvl w:ilvl="0">
      <w:start w:val="1"/>
      <w:numFmt w:val="decimal"/>
      <w:lvlText w:val="%1."/>
      <w:lvlJc w:val="left"/>
      <w:pPr>
        <w:ind w:left="720" w:hanging="360"/>
      </w:pPr>
      <w:rPr/>
    </w:lvl>
    <w:lvl w:ilvl="1" w:tplc="0E3424E2">
      <w:start w:val="1"/>
      <w:numFmt w:val="bullet"/>
      <w:lvlText w:val="o"/>
      <w:lvlJc w:val="left"/>
      <w:pPr>
        <w:ind w:left="1440" w:hanging="360"/>
      </w:pPr>
      <w:rPr>
        <w:rFonts w:hint="default" w:ascii="Courier New" w:hAnsi="Courier New"/>
      </w:rPr>
    </w:lvl>
    <w:lvl w:ilvl="2" w:tplc="38489620">
      <w:start w:val="1"/>
      <w:numFmt w:val="bullet"/>
      <w:lvlText w:val=""/>
      <w:lvlJc w:val="left"/>
      <w:pPr>
        <w:ind w:left="2160" w:hanging="360"/>
      </w:pPr>
      <w:rPr>
        <w:rFonts w:hint="default" w:ascii="Wingdings" w:hAnsi="Wingdings"/>
      </w:rPr>
    </w:lvl>
    <w:lvl w:ilvl="3" w:tplc="AF7E1E70">
      <w:start w:val="1"/>
      <w:numFmt w:val="bullet"/>
      <w:lvlText w:val=""/>
      <w:lvlJc w:val="left"/>
      <w:pPr>
        <w:ind w:left="2880" w:hanging="360"/>
      </w:pPr>
      <w:rPr>
        <w:rFonts w:hint="default" w:ascii="Symbol" w:hAnsi="Symbol"/>
      </w:rPr>
    </w:lvl>
    <w:lvl w:ilvl="4" w:tplc="0D48EB70">
      <w:start w:val="1"/>
      <w:numFmt w:val="bullet"/>
      <w:lvlText w:val="o"/>
      <w:lvlJc w:val="left"/>
      <w:pPr>
        <w:ind w:left="3600" w:hanging="360"/>
      </w:pPr>
      <w:rPr>
        <w:rFonts w:hint="default" w:ascii="Courier New" w:hAnsi="Courier New"/>
      </w:rPr>
    </w:lvl>
    <w:lvl w:ilvl="5" w:tplc="DC623720">
      <w:start w:val="1"/>
      <w:numFmt w:val="bullet"/>
      <w:lvlText w:val=""/>
      <w:lvlJc w:val="left"/>
      <w:pPr>
        <w:ind w:left="4320" w:hanging="360"/>
      </w:pPr>
      <w:rPr>
        <w:rFonts w:hint="default" w:ascii="Wingdings" w:hAnsi="Wingdings"/>
      </w:rPr>
    </w:lvl>
    <w:lvl w:ilvl="6" w:tplc="4D8A374C">
      <w:start w:val="1"/>
      <w:numFmt w:val="bullet"/>
      <w:lvlText w:val=""/>
      <w:lvlJc w:val="left"/>
      <w:pPr>
        <w:ind w:left="5040" w:hanging="360"/>
      </w:pPr>
      <w:rPr>
        <w:rFonts w:hint="default" w:ascii="Symbol" w:hAnsi="Symbol"/>
      </w:rPr>
    </w:lvl>
    <w:lvl w:ilvl="7" w:tplc="C5E6B9F4">
      <w:start w:val="1"/>
      <w:numFmt w:val="bullet"/>
      <w:lvlText w:val="o"/>
      <w:lvlJc w:val="left"/>
      <w:pPr>
        <w:ind w:left="5760" w:hanging="360"/>
      </w:pPr>
      <w:rPr>
        <w:rFonts w:hint="default" w:ascii="Courier New" w:hAnsi="Courier New"/>
      </w:rPr>
    </w:lvl>
    <w:lvl w:ilvl="8" w:tplc="6CB82E3E">
      <w:start w:val="1"/>
      <w:numFmt w:val="bullet"/>
      <w:lvlText w:val=""/>
      <w:lvlJc w:val="left"/>
      <w:pPr>
        <w:ind w:left="6480" w:hanging="360"/>
      </w:pPr>
      <w:rPr>
        <w:rFonts w:hint="default" w:ascii="Wingdings" w:hAnsi="Wingdings"/>
      </w:rPr>
    </w:lvl>
  </w:abstractNum>
  <w:abstractNum w:abstractNumId="53" w15:restartNumberingAfterBreak="0">
    <w:nsid w:val="6C875865"/>
    <w:multiLevelType w:val="hybridMultilevel"/>
    <w:tmpl w:val="B84266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54" w15:restartNumberingAfterBreak="0">
    <w:nsid w:val="6CAEF166"/>
    <w:multiLevelType w:val="hybridMultilevel"/>
    <w:tmpl w:val="BC00DCC2"/>
    <w:lvl w:ilvl="0" w:tplc="AE3A5AAA">
      <w:start w:val="1"/>
      <w:numFmt w:val="bullet"/>
      <w:lvlText w:val=""/>
      <w:lvlJc w:val="left"/>
      <w:pPr>
        <w:ind w:left="720" w:hanging="360"/>
      </w:pPr>
      <w:rPr>
        <w:rFonts w:hint="default" w:ascii="Symbol" w:hAnsi="Symbol"/>
      </w:rPr>
    </w:lvl>
    <w:lvl w:ilvl="1" w:tplc="C24437E0">
      <w:start w:val="1"/>
      <w:numFmt w:val="bullet"/>
      <w:lvlText w:val="o"/>
      <w:lvlJc w:val="left"/>
      <w:pPr>
        <w:ind w:left="1440" w:hanging="360"/>
      </w:pPr>
      <w:rPr>
        <w:rFonts w:hint="default" w:ascii="Courier New" w:hAnsi="Courier New"/>
      </w:rPr>
    </w:lvl>
    <w:lvl w:ilvl="2" w:tplc="E898A816">
      <w:start w:val="1"/>
      <w:numFmt w:val="bullet"/>
      <w:lvlText w:val=""/>
      <w:lvlJc w:val="left"/>
      <w:pPr>
        <w:ind w:left="2160" w:hanging="360"/>
      </w:pPr>
      <w:rPr>
        <w:rFonts w:hint="default" w:ascii="Wingdings" w:hAnsi="Wingdings"/>
      </w:rPr>
    </w:lvl>
    <w:lvl w:ilvl="3" w:tplc="07849CEA">
      <w:start w:val="1"/>
      <w:numFmt w:val="bullet"/>
      <w:lvlText w:val=""/>
      <w:lvlJc w:val="left"/>
      <w:pPr>
        <w:ind w:left="2880" w:hanging="360"/>
      </w:pPr>
      <w:rPr>
        <w:rFonts w:hint="default" w:ascii="Symbol" w:hAnsi="Symbol"/>
      </w:rPr>
    </w:lvl>
    <w:lvl w:ilvl="4" w:tplc="42AE8D8C">
      <w:start w:val="1"/>
      <w:numFmt w:val="bullet"/>
      <w:lvlText w:val="o"/>
      <w:lvlJc w:val="left"/>
      <w:pPr>
        <w:ind w:left="3600" w:hanging="360"/>
      </w:pPr>
      <w:rPr>
        <w:rFonts w:hint="default" w:ascii="Courier New" w:hAnsi="Courier New"/>
      </w:rPr>
    </w:lvl>
    <w:lvl w:ilvl="5" w:tplc="D7B49FC4">
      <w:start w:val="1"/>
      <w:numFmt w:val="bullet"/>
      <w:lvlText w:val=""/>
      <w:lvlJc w:val="left"/>
      <w:pPr>
        <w:ind w:left="4320" w:hanging="360"/>
      </w:pPr>
      <w:rPr>
        <w:rFonts w:hint="default" w:ascii="Wingdings" w:hAnsi="Wingdings"/>
      </w:rPr>
    </w:lvl>
    <w:lvl w:ilvl="6" w:tplc="AFA03900">
      <w:start w:val="1"/>
      <w:numFmt w:val="bullet"/>
      <w:lvlText w:val=""/>
      <w:lvlJc w:val="left"/>
      <w:pPr>
        <w:ind w:left="5040" w:hanging="360"/>
      </w:pPr>
      <w:rPr>
        <w:rFonts w:hint="default" w:ascii="Symbol" w:hAnsi="Symbol"/>
      </w:rPr>
    </w:lvl>
    <w:lvl w:ilvl="7" w:tplc="1284D29A">
      <w:start w:val="1"/>
      <w:numFmt w:val="bullet"/>
      <w:lvlText w:val="o"/>
      <w:lvlJc w:val="left"/>
      <w:pPr>
        <w:ind w:left="5760" w:hanging="360"/>
      </w:pPr>
      <w:rPr>
        <w:rFonts w:hint="default" w:ascii="Courier New" w:hAnsi="Courier New"/>
      </w:rPr>
    </w:lvl>
    <w:lvl w:ilvl="8" w:tplc="E3C82BC4">
      <w:start w:val="1"/>
      <w:numFmt w:val="bullet"/>
      <w:lvlText w:val=""/>
      <w:lvlJc w:val="left"/>
      <w:pPr>
        <w:ind w:left="6480" w:hanging="360"/>
      </w:pPr>
      <w:rPr>
        <w:rFonts w:hint="default" w:ascii="Wingdings" w:hAnsi="Wingdings"/>
      </w:rPr>
    </w:lvl>
  </w:abstractNum>
  <w:abstractNum w:abstractNumId="55" w15:restartNumberingAfterBreak="0">
    <w:nsid w:val="6FB21696"/>
    <w:multiLevelType w:val="hybridMultilevel"/>
    <w:tmpl w:val="23E2D832"/>
    <w:lvl w:ilvl="0" w:tplc="04090001">
      <w:start w:val="1"/>
      <w:numFmt w:val="bullet"/>
      <w:lvlText w:val=""/>
      <w:lvlJc w:val="left"/>
      <w:pPr>
        <w:ind w:left="1080" w:hanging="360"/>
      </w:pPr>
      <w:rPr>
        <w:rFonts w:hint="default" w:ascii="Symbol" w:hAnsi="Symbol"/>
      </w:rPr>
    </w:lvl>
    <w:lvl w:ilvl="1" w:tplc="28BAB982">
      <w:start w:val="1"/>
      <w:numFmt w:val="bullet"/>
      <w:lvlText w:val="o"/>
      <w:lvlJc w:val="left"/>
      <w:pPr>
        <w:ind w:left="1800" w:hanging="360"/>
      </w:pPr>
      <w:rPr>
        <w:rFonts w:hint="default" w:ascii="Courier New" w:hAnsi="Courier New"/>
      </w:rPr>
    </w:lvl>
    <w:lvl w:ilvl="2" w:tplc="2CFC3CC4">
      <w:start w:val="1"/>
      <w:numFmt w:val="bullet"/>
      <w:lvlText w:val=""/>
      <w:lvlJc w:val="left"/>
      <w:pPr>
        <w:ind w:left="2520" w:hanging="360"/>
      </w:pPr>
      <w:rPr>
        <w:rFonts w:hint="default" w:ascii="Wingdings" w:hAnsi="Wingdings"/>
      </w:rPr>
    </w:lvl>
    <w:lvl w:ilvl="3" w:tplc="A3625776">
      <w:start w:val="1"/>
      <w:numFmt w:val="bullet"/>
      <w:lvlText w:val=""/>
      <w:lvlJc w:val="left"/>
      <w:pPr>
        <w:ind w:left="3240" w:hanging="360"/>
      </w:pPr>
      <w:rPr>
        <w:rFonts w:hint="default" w:ascii="Symbol" w:hAnsi="Symbol"/>
      </w:rPr>
    </w:lvl>
    <w:lvl w:ilvl="4" w:tplc="E56E428A">
      <w:start w:val="1"/>
      <w:numFmt w:val="bullet"/>
      <w:lvlText w:val="o"/>
      <w:lvlJc w:val="left"/>
      <w:pPr>
        <w:ind w:left="3960" w:hanging="360"/>
      </w:pPr>
      <w:rPr>
        <w:rFonts w:hint="default" w:ascii="Courier New" w:hAnsi="Courier New"/>
      </w:rPr>
    </w:lvl>
    <w:lvl w:ilvl="5" w:tplc="3B5A6ED8">
      <w:start w:val="1"/>
      <w:numFmt w:val="bullet"/>
      <w:lvlText w:val=""/>
      <w:lvlJc w:val="left"/>
      <w:pPr>
        <w:ind w:left="4680" w:hanging="360"/>
      </w:pPr>
      <w:rPr>
        <w:rFonts w:hint="default" w:ascii="Wingdings" w:hAnsi="Wingdings"/>
      </w:rPr>
    </w:lvl>
    <w:lvl w:ilvl="6" w:tplc="C3727E00">
      <w:start w:val="1"/>
      <w:numFmt w:val="bullet"/>
      <w:lvlText w:val=""/>
      <w:lvlJc w:val="left"/>
      <w:pPr>
        <w:ind w:left="5400" w:hanging="360"/>
      </w:pPr>
      <w:rPr>
        <w:rFonts w:hint="default" w:ascii="Symbol" w:hAnsi="Symbol"/>
      </w:rPr>
    </w:lvl>
    <w:lvl w:ilvl="7" w:tplc="4D564C48">
      <w:start w:val="1"/>
      <w:numFmt w:val="bullet"/>
      <w:lvlText w:val="o"/>
      <w:lvlJc w:val="left"/>
      <w:pPr>
        <w:ind w:left="6120" w:hanging="360"/>
      </w:pPr>
      <w:rPr>
        <w:rFonts w:hint="default" w:ascii="Courier New" w:hAnsi="Courier New"/>
      </w:rPr>
    </w:lvl>
    <w:lvl w:ilvl="8" w:tplc="E214AA56">
      <w:start w:val="1"/>
      <w:numFmt w:val="bullet"/>
      <w:lvlText w:val=""/>
      <w:lvlJc w:val="left"/>
      <w:pPr>
        <w:ind w:left="6840" w:hanging="360"/>
      </w:pPr>
      <w:rPr>
        <w:rFonts w:hint="default" w:ascii="Wingdings" w:hAnsi="Wingdings"/>
      </w:rPr>
    </w:lvl>
  </w:abstractNum>
  <w:abstractNum w:abstractNumId="56" w15:restartNumberingAfterBreak="0">
    <w:nsid w:val="75644E00"/>
    <w:multiLevelType w:val="hybridMultilevel"/>
    <w:tmpl w:val="5204C82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57" w15:restartNumberingAfterBreak="0">
    <w:nsid w:val="76EF0FF1"/>
    <w:multiLevelType w:val="multilevel"/>
    <w:tmpl w:val="A8C4D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2AB10B"/>
    <w:multiLevelType w:val="hybridMultilevel"/>
    <w:tmpl w:val="2F9E0828"/>
    <w:lvl w:ilvl="0" w:tplc="4334A460">
      <w:start w:val="1"/>
      <w:numFmt w:val="bullet"/>
      <w:lvlText w:val=""/>
      <w:lvlJc w:val="left"/>
      <w:pPr>
        <w:ind w:left="720" w:hanging="360"/>
      </w:pPr>
      <w:rPr>
        <w:rFonts w:hint="default" w:ascii="Symbol" w:hAnsi="Symbol"/>
      </w:rPr>
    </w:lvl>
    <w:lvl w:ilvl="1" w:tplc="8F38E190">
      <w:start w:val="1"/>
      <w:numFmt w:val="bullet"/>
      <w:lvlText w:val="o"/>
      <w:lvlJc w:val="left"/>
      <w:pPr>
        <w:ind w:left="1440" w:hanging="360"/>
      </w:pPr>
      <w:rPr>
        <w:rFonts w:hint="default" w:ascii="Courier New" w:hAnsi="Courier New" w:cs="Times New Roman"/>
      </w:rPr>
    </w:lvl>
    <w:lvl w:ilvl="2" w:tplc="0A2C8D38">
      <w:start w:val="1"/>
      <w:numFmt w:val="bullet"/>
      <w:lvlText w:val=""/>
      <w:lvlJc w:val="left"/>
      <w:pPr>
        <w:ind w:left="2160" w:hanging="360"/>
      </w:pPr>
      <w:rPr>
        <w:rFonts w:hint="default" w:ascii="Wingdings" w:hAnsi="Wingdings"/>
      </w:rPr>
    </w:lvl>
    <w:lvl w:ilvl="3" w:tplc="27CACB38">
      <w:start w:val="1"/>
      <w:numFmt w:val="bullet"/>
      <w:lvlText w:val=""/>
      <w:lvlJc w:val="left"/>
      <w:pPr>
        <w:ind w:left="2880" w:hanging="360"/>
      </w:pPr>
      <w:rPr>
        <w:rFonts w:hint="default" w:ascii="Symbol" w:hAnsi="Symbol"/>
      </w:rPr>
    </w:lvl>
    <w:lvl w:ilvl="4" w:tplc="D1949FE8">
      <w:start w:val="1"/>
      <w:numFmt w:val="bullet"/>
      <w:lvlText w:val="o"/>
      <w:lvlJc w:val="left"/>
      <w:pPr>
        <w:ind w:left="3600" w:hanging="360"/>
      </w:pPr>
      <w:rPr>
        <w:rFonts w:hint="default" w:ascii="Courier New" w:hAnsi="Courier New" w:cs="Times New Roman"/>
      </w:rPr>
    </w:lvl>
    <w:lvl w:ilvl="5" w:tplc="3694279A">
      <w:start w:val="1"/>
      <w:numFmt w:val="bullet"/>
      <w:lvlText w:val=""/>
      <w:lvlJc w:val="left"/>
      <w:pPr>
        <w:ind w:left="4320" w:hanging="360"/>
      </w:pPr>
      <w:rPr>
        <w:rFonts w:hint="default" w:ascii="Wingdings" w:hAnsi="Wingdings"/>
      </w:rPr>
    </w:lvl>
    <w:lvl w:ilvl="6" w:tplc="9D36C242">
      <w:start w:val="1"/>
      <w:numFmt w:val="bullet"/>
      <w:lvlText w:val=""/>
      <w:lvlJc w:val="left"/>
      <w:pPr>
        <w:ind w:left="5040" w:hanging="360"/>
      </w:pPr>
      <w:rPr>
        <w:rFonts w:hint="default" w:ascii="Symbol" w:hAnsi="Symbol"/>
      </w:rPr>
    </w:lvl>
    <w:lvl w:ilvl="7" w:tplc="188C008A">
      <w:start w:val="1"/>
      <w:numFmt w:val="bullet"/>
      <w:lvlText w:val="o"/>
      <w:lvlJc w:val="left"/>
      <w:pPr>
        <w:ind w:left="5760" w:hanging="360"/>
      </w:pPr>
      <w:rPr>
        <w:rFonts w:hint="default" w:ascii="Courier New" w:hAnsi="Courier New" w:cs="Times New Roman"/>
      </w:rPr>
    </w:lvl>
    <w:lvl w:ilvl="8" w:tplc="1C4C1618">
      <w:start w:val="1"/>
      <w:numFmt w:val="bullet"/>
      <w:lvlText w:val=""/>
      <w:lvlJc w:val="left"/>
      <w:pPr>
        <w:ind w:left="6480" w:hanging="360"/>
      </w:pPr>
      <w:rPr>
        <w:rFonts w:hint="default" w:ascii="Wingdings" w:hAnsi="Wingdings"/>
      </w:rPr>
    </w:lvl>
  </w:abstractNum>
  <w:abstractNum w:abstractNumId="59" w15:restartNumberingAfterBreak="0">
    <w:nsid w:val="7B8AD511"/>
    <w:multiLevelType w:val="hybridMultilevel"/>
    <w:tmpl w:val="52E6AEFE"/>
    <w:lvl w:ilvl="0">
      <w:start w:val="1"/>
      <w:numFmt w:val="decimal"/>
      <w:lvlText w:val="%1."/>
      <w:lvlJc w:val="left"/>
      <w:pPr>
        <w:ind w:left="720" w:hanging="360"/>
      </w:pPr>
      <w:rPr/>
    </w:lvl>
    <w:lvl w:ilvl="1" w:tplc="9B72D8A8">
      <w:start w:val="1"/>
      <w:numFmt w:val="lowerLetter"/>
      <w:lvlText w:val="%2."/>
      <w:lvlJc w:val="left"/>
      <w:pPr>
        <w:ind w:left="1440" w:hanging="360"/>
      </w:pPr>
    </w:lvl>
    <w:lvl w:ilvl="2" w:tplc="4BE02400">
      <w:start w:val="1"/>
      <w:numFmt w:val="lowerRoman"/>
      <w:lvlText w:val="%3."/>
      <w:lvlJc w:val="right"/>
      <w:pPr>
        <w:ind w:left="2160" w:hanging="180"/>
      </w:pPr>
    </w:lvl>
    <w:lvl w:ilvl="3" w:tplc="9F4C8F58">
      <w:start w:val="1"/>
      <w:numFmt w:val="decimal"/>
      <w:lvlText w:val="%4."/>
      <w:lvlJc w:val="left"/>
      <w:pPr>
        <w:ind w:left="2880" w:hanging="360"/>
      </w:pPr>
    </w:lvl>
    <w:lvl w:ilvl="4" w:tplc="88A0C796">
      <w:start w:val="1"/>
      <w:numFmt w:val="lowerLetter"/>
      <w:lvlText w:val="%5."/>
      <w:lvlJc w:val="left"/>
      <w:pPr>
        <w:ind w:left="3600" w:hanging="360"/>
      </w:pPr>
    </w:lvl>
    <w:lvl w:ilvl="5" w:tplc="5E7AC378">
      <w:start w:val="1"/>
      <w:numFmt w:val="lowerRoman"/>
      <w:lvlText w:val="%6."/>
      <w:lvlJc w:val="right"/>
      <w:pPr>
        <w:ind w:left="4320" w:hanging="180"/>
      </w:pPr>
    </w:lvl>
    <w:lvl w:ilvl="6" w:tplc="84B6E0CE">
      <w:start w:val="1"/>
      <w:numFmt w:val="decimal"/>
      <w:lvlText w:val="%7."/>
      <w:lvlJc w:val="left"/>
      <w:pPr>
        <w:ind w:left="5040" w:hanging="360"/>
      </w:pPr>
    </w:lvl>
    <w:lvl w:ilvl="7" w:tplc="C212B3E4">
      <w:start w:val="1"/>
      <w:numFmt w:val="lowerLetter"/>
      <w:lvlText w:val="%8."/>
      <w:lvlJc w:val="left"/>
      <w:pPr>
        <w:ind w:left="5760" w:hanging="360"/>
      </w:pPr>
    </w:lvl>
    <w:lvl w:ilvl="8" w:tplc="C0D41BE8">
      <w:start w:val="1"/>
      <w:numFmt w:val="lowerRoman"/>
      <w:lvlText w:val="%9."/>
      <w:lvlJc w:val="right"/>
      <w:pPr>
        <w:ind w:left="6480" w:hanging="180"/>
      </w:pPr>
    </w:lvl>
  </w:abstractNum>
  <w:abstractNum w:abstractNumId="60" w15:restartNumberingAfterBreak="0">
    <w:nsid w:val="7EAD1946"/>
    <w:multiLevelType w:val="multilevel"/>
    <w:tmpl w:val="74BE1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BFFFE4"/>
    <w:multiLevelType w:val="hybridMultilevel"/>
    <w:tmpl w:val="DD42D8BA"/>
    <w:lvl w:ilvl="0" w:tplc="EB76D30A">
      <w:start w:val="1"/>
      <w:numFmt w:val="bullet"/>
      <w:lvlText w:val=""/>
      <w:lvlJc w:val="left"/>
      <w:pPr>
        <w:ind w:left="720" w:hanging="360"/>
      </w:pPr>
      <w:rPr>
        <w:rFonts w:hint="default" w:ascii="Symbol" w:hAnsi="Symbol"/>
      </w:rPr>
    </w:lvl>
    <w:lvl w:ilvl="1" w:tplc="E86AEC20">
      <w:start w:val="1"/>
      <w:numFmt w:val="bullet"/>
      <w:lvlText w:val="o"/>
      <w:lvlJc w:val="left"/>
      <w:pPr>
        <w:ind w:left="1440" w:hanging="360"/>
      </w:pPr>
      <w:rPr>
        <w:rFonts w:hint="default" w:ascii="Courier New" w:hAnsi="Courier New"/>
      </w:rPr>
    </w:lvl>
    <w:lvl w:ilvl="2" w:tplc="29702FD0">
      <w:start w:val="1"/>
      <w:numFmt w:val="bullet"/>
      <w:lvlText w:val=""/>
      <w:lvlJc w:val="left"/>
      <w:pPr>
        <w:ind w:left="2160" w:hanging="360"/>
      </w:pPr>
      <w:rPr>
        <w:rFonts w:hint="default" w:ascii="Wingdings" w:hAnsi="Wingdings"/>
      </w:rPr>
    </w:lvl>
    <w:lvl w:ilvl="3" w:tplc="C97886D6">
      <w:start w:val="1"/>
      <w:numFmt w:val="bullet"/>
      <w:lvlText w:val=""/>
      <w:lvlJc w:val="left"/>
      <w:pPr>
        <w:ind w:left="2880" w:hanging="360"/>
      </w:pPr>
      <w:rPr>
        <w:rFonts w:hint="default" w:ascii="Symbol" w:hAnsi="Symbol"/>
      </w:rPr>
    </w:lvl>
    <w:lvl w:ilvl="4" w:tplc="2FD44B5E">
      <w:start w:val="1"/>
      <w:numFmt w:val="bullet"/>
      <w:lvlText w:val="o"/>
      <w:lvlJc w:val="left"/>
      <w:pPr>
        <w:ind w:left="3600" w:hanging="360"/>
      </w:pPr>
      <w:rPr>
        <w:rFonts w:hint="default" w:ascii="Courier New" w:hAnsi="Courier New"/>
      </w:rPr>
    </w:lvl>
    <w:lvl w:ilvl="5" w:tplc="ECE2259A">
      <w:start w:val="1"/>
      <w:numFmt w:val="bullet"/>
      <w:lvlText w:val=""/>
      <w:lvlJc w:val="left"/>
      <w:pPr>
        <w:ind w:left="4320" w:hanging="360"/>
      </w:pPr>
      <w:rPr>
        <w:rFonts w:hint="default" w:ascii="Wingdings" w:hAnsi="Wingdings"/>
      </w:rPr>
    </w:lvl>
    <w:lvl w:ilvl="6" w:tplc="0BDAEEEA">
      <w:start w:val="1"/>
      <w:numFmt w:val="bullet"/>
      <w:lvlText w:val=""/>
      <w:lvlJc w:val="left"/>
      <w:pPr>
        <w:ind w:left="5040" w:hanging="360"/>
      </w:pPr>
      <w:rPr>
        <w:rFonts w:hint="default" w:ascii="Symbol" w:hAnsi="Symbol"/>
      </w:rPr>
    </w:lvl>
    <w:lvl w:ilvl="7" w:tplc="0EC4E9B8">
      <w:start w:val="1"/>
      <w:numFmt w:val="bullet"/>
      <w:lvlText w:val="o"/>
      <w:lvlJc w:val="left"/>
      <w:pPr>
        <w:ind w:left="5760" w:hanging="360"/>
      </w:pPr>
      <w:rPr>
        <w:rFonts w:hint="default" w:ascii="Courier New" w:hAnsi="Courier New"/>
      </w:rPr>
    </w:lvl>
    <w:lvl w:ilvl="8" w:tplc="E924CF3C">
      <w:start w:val="1"/>
      <w:numFmt w:val="bullet"/>
      <w:lvlText w:val=""/>
      <w:lvlJc w:val="left"/>
      <w:pPr>
        <w:ind w:left="6480" w:hanging="360"/>
      </w:pPr>
      <w:rPr>
        <w:rFonts w:hint="default" w:ascii="Wingdings" w:hAnsi="Wingdings"/>
      </w:rPr>
    </w:lvl>
  </w:abstractNum>
  <w:abstractNum w:abstractNumId="62" w15:restartNumberingAfterBreak="0">
    <w:nsid w:val="7F04A48A"/>
    <w:multiLevelType w:val="hybridMultilevel"/>
    <w:tmpl w:val="71483848"/>
    <w:lvl w:ilvl="0" w:tplc="96387B3C">
      <w:start w:val="1"/>
      <w:numFmt w:val="bullet"/>
      <w:lvlText w:val=""/>
      <w:lvlJc w:val="left"/>
      <w:pPr>
        <w:ind w:left="720" w:hanging="360"/>
      </w:pPr>
      <w:rPr>
        <w:rFonts w:hint="default" w:ascii="Symbol" w:hAnsi="Symbol"/>
      </w:rPr>
    </w:lvl>
    <w:lvl w:ilvl="1" w:tplc="1E18FD58">
      <w:start w:val="1"/>
      <w:numFmt w:val="bullet"/>
      <w:lvlText w:val="o"/>
      <w:lvlJc w:val="left"/>
      <w:pPr>
        <w:ind w:left="1440" w:hanging="360"/>
      </w:pPr>
      <w:rPr>
        <w:rFonts w:hint="default" w:ascii="Courier New" w:hAnsi="Courier New"/>
      </w:rPr>
    </w:lvl>
    <w:lvl w:ilvl="2" w:tplc="A498D650">
      <w:start w:val="1"/>
      <w:numFmt w:val="bullet"/>
      <w:lvlText w:val=""/>
      <w:lvlJc w:val="left"/>
      <w:pPr>
        <w:ind w:left="2160" w:hanging="360"/>
      </w:pPr>
      <w:rPr>
        <w:rFonts w:hint="default" w:ascii="Wingdings" w:hAnsi="Wingdings"/>
      </w:rPr>
    </w:lvl>
    <w:lvl w:ilvl="3" w:tplc="57FCF73C">
      <w:start w:val="1"/>
      <w:numFmt w:val="bullet"/>
      <w:lvlText w:val=""/>
      <w:lvlJc w:val="left"/>
      <w:pPr>
        <w:ind w:left="2880" w:hanging="360"/>
      </w:pPr>
      <w:rPr>
        <w:rFonts w:hint="default" w:ascii="Symbol" w:hAnsi="Symbol"/>
      </w:rPr>
    </w:lvl>
    <w:lvl w:ilvl="4" w:tplc="5DCE1A02">
      <w:start w:val="1"/>
      <w:numFmt w:val="bullet"/>
      <w:lvlText w:val="o"/>
      <w:lvlJc w:val="left"/>
      <w:pPr>
        <w:ind w:left="3600" w:hanging="360"/>
      </w:pPr>
      <w:rPr>
        <w:rFonts w:hint="default" w:ascii="Courier New" w:hAnsi="Courier New"/>
      </w:rPr>
    </w:lvl>
    <w:lvl w:ilvl="5" w:tplc="27461BE8">
      <w:start w:val="1"/>
      <w:numFmt w:val="bullet"/>
      <w:lvlText w:val=""/>
      <w:lvlJc w:val="left"/>
      <w:pPr>
        <w:ind w:left="4320" w:hanging="360"/>
      </w:pPr>
      <w:rPr>
        <w:rFonts w:hint="default" w:ascii="Wingdings" w:hAnsi="Wingdings"/>
      </w:rPr>
    </w:lvl>
    <w:lvl w:ilvl="6" w:tplc="F7D2D4B4">
      <w:start w:val="1"/>
      <w:numFmt w:val="bullet"/>
      <w:lvlText w:val=""/>
      <w:lvlJc w:val="left"/>
      <w:pPr>
        <w:ind w:left="5040" w:hanging="360"/>
      </w:pPr>
      <w:rPr>
        <w:rFonts w:hint="default" w:ascii="Symbol" w:hAnsi="Symbol"/>
      </w:rPr>
    </w:lvl>
    <w:lvl w:ilvl="7" w:tplc="BA527644">
      <w:start w:val="1"/>
      <w:numFmt w:val="bullet"/>
      <w:lvlText w:val="o"/>
      <w:lvlJc w:val="left"/>
      <w:pPr>
        <w:ind w:left="5760" w:hanging="360"/>
      </w:pPr>
      <w:rPr>
        <w:rFonts w:hint="default" w:ascii="Courier New" w:hAnsi="Courier New"/>
      </w:rPr>
    </w:lvl>
    <w:lvl w:ilvl="8" w:tplc="74F43C96">
      <w:start w:val="1"/>
      <w:numFmt w:val="bullet"/>
      <w:lvlText w:val=""/>
      <w:lvlJc w:val="left"/>
      <w:pPr>
        <w:ind w:left="6480" w:hanging="360"/>
      </w:pPr>
      <w:rPr>
        <w:rFonts w:hint="default" w:ascii="Wingdings" w:hAnsi="Wingdings"/>
      </w:rPr>
    </w:lvl>
  </w:abstractNum>
  <w:num w:numId="65">
    <w:abstractNumId w:val="63"/>
  </w:num>
  <w:num w:numId="1" w16cid:durableId="357512885">
    <w:abstractNumId w:val="43"/>
  </w:num>
  <w:num w:numId="2" w16cid:durableId="1498115355">
    <w:abstractNumId w:val="46"/>
  </w:num>
  <w:num w:numId="3" w16cid:durableId="1020472972">
    <w:abstractNumId w:val="55"/>
  </w:num>
  <w:num w:numId="4" w16cid:durableId="712271277">
    <w:abstractNumId w:val="35"/>
  </w:num>
  <w:num w:numId="5" w16cid:durableId="1061101718">
    <w:abstractNumId w:val="2"/>
  </w:num>
  <w:num w:numId="6" w16cid:durableId="510070358">
    <w:abstractNumId w:val="1"/>
  </w:num>
  <w:num w:numId="7" w16cid:durableId="976494791">
    <w:abstractNumId w:val="38"/>
  </w:num>
  <w:num w:numId="8" w16cid:durableId="950086635">
    <w:abstractNumId w:val="0"/>
  </w:num>
  <w:num w:numId="9" w16cid:durableId="1231649773">
    <w:abstractNumId w:val="12"/>
  </w:num>
  <w:num w:numId="10" w16cid:durableId="1366442876">
    <w:abstractNumId w:val="52"/>
  </w:num>
  <w:num w:numId="11" w16cid:durableId="1156334618">
    <w:abstractNumId w:val="54"/>
  </w:num>
  <w:num w:numId="12" w16cid:durableId="1449161479">
    <w:abstractNumId w:val="9"/>
  </w:num>
  <w:num w:numId="13" w16cid:durableId="1857767609">
    <w:abstractNumId w:val="21"/>
  </w:num>
  <w:num w:numId="14" w16cid:durableId="507059869">
    <w:abstractNumId w:val="25"/>
  </w:num>
  <w:num w:numId="15" w16cid:durableId="1319074842">
    <w:abstractNumId w:val="4"/>
  </w:num>
  <w:num w:numId="16" w16cid:durableId="1272974422">
    <w:abstractNumId w:val="27"/>
  </w:num>
  <w:num w:numId="17" w16cid:durableId="1812483951">
    <w:abstractNumId w:val="14"/>
  </w:num>
  <w:num w:numId="18" w16cid:durableId="162400934">
    <w:abstractNumId w:val="36"/>
  </w:num>
  <w:num w:numId="19" w16cid:durableId="773012640">
    <w:abstractNumId w:val="59"/>
  </w:num>
  <w:num w:numId="20" w16cid:durableId="386105184">
    <w:abstractNumId w:val="26"/>
  </w:num>
  <w:num w:numId="21" w16cid:durableId="663358411">
    <w:abstractNumId w:val="6"/>
  </w:num>
  <w:num w:numId="22" w16cid:durableId="987975504">
    <w:abstractNumId w:val="16"/>
  </w:num>
  <w:num w:numId="23" w16cid:durableId="1131098189">
    <w:abstractNumId w:val="62"/>
  </w:num>
  <w:num w:numId="24" w16cid:durableId="1670061381">
    <w:abstractNumId w:val="31"/>
  </w:num>
  <w:num w:numId="25" w16cid:durableId="562370387">
    <w:abstractNumId w:val="51"/>
  </w:num>
  <w:num w:numId="26" w16cid:durableId="581185620">
    <w:abstractNumId w:val="61"/>
  </w:num>
  <w:num w:numId="27" w16cid:durableId="966013082">
    <w:abstractNumId w:val="8"/>
  </w:num>
  <w:num w:numId="28" w16cid:durableId="1156071455">
    <w:abstractNumId w:val="22"/>
  </w:num>
  <w:num w:numId="29" w16cid:durableId="451172968">
    <w:abstractNumId w:val="11"/>
  </w:num>
  <w:num w:numId="30" w16cid:durableId="1673944430">
    <w:abstractNumId w:val="45"/>
  </w:num>
  <w:num w:numId="31" w16cid:durableId="1959798740">
    <w:abstractNumId w:val="34"/>
  </w:num>
  <w:num w:numId="32" w16cid:durableId="1484080151">
    <w:abstractNumId w:val="57"/>
  </w:num>
  <w:num w:numId="33" w16cid:durableId="460610424">
    <w:abstractNumId w:val="23"/>
  </w:num>
  <w:num w:numId="34" w16cid:durableId="1468934100">
    <w:abstractNumId w:val="50"/>
  </w:num>
  <w:num w:numId="35" w16cid:durableId="1548487097">
    <w:abstractNumId w:val="10"/>
  </w:num>
  <w:num w:numId="36" w16cid:durableId="1631859278">
    <w:abstractNumId w:val="5"/>
  </w:num>
  <w:num w:numId="37" w16cid:durableId="736123498">
    <w:abstractNumId w:val="42"/>
    <w:lvlOverride w:ilvl="0"/>
    <w:lvlOverride w:ilvl="1"/>
    <w:lvlOverride w:ilvl="2"/>
    <w:lvlOverride w:ilvl="3"/>
    <w:lvlOverride w:ilvl="4"/>
    <w:lvlOverride w:ilvl="5"/>
    <w:lvlOverride w:ilvl="6"/>
    <w:lvlOverride w:ilvl="7"/>
    <w:lvlOverride w:ilvl="8"/>
  </w:num>
  <w:num w:numId="38" w16cid:durableId="1750148932">
    <w:abstractNumId w:val="29"/>
    <w:lvlOverride w:ilvl="0"/>
    <w:lvlOverride w:ilvl="1"/>
    <w:lvlOverride w:ilvl="2"/>
    <w:lvlOverride w:ilvl="3"/>
    <w:lvlOverride w:ilvl="4"/>
    <w:lvlOverride w:ilvl="5"/>
    <w:lvlOverride w:ilvl="6"/>
    <w:lvlOverride w:ilvl="7"/>
    <w:lvlOverride w:ilvl="8"/>
  </w:num>
  <w:num w:numId="39" w16cid:durableId="676928693">
    <w:abstractNumId w:val="20"/>
    <w:lvlOverride w:ilvl="0"/>
    <w:lvlOverride w:ilvl="1"/>
    <w:lvlOverride w:ilvl="2"/>
    <w:lvlOverride w:ilvl="3"/>
    <w:lvlOverride w:ilvl="4"/>
    <w:lvlOverride w:ilvl="5"/>
    <w:lvlOverride w:ilvl="6"/>
    <w:lvlOverride w:ilvl="7"/>
    <w:lvlOverride w:ilvl="8"/>
  </w:num>
  <w:num w:numId="40" w16cid:durableId="345252287">
    <w:abstractNumId w:val="7"/>
    <w:lvlOverride w:ilvl="0">
      <w:startOverride w:val="1"/>
    </w:lvlOverride>
    <w:lvlOverride w:ilvl="1"/>
    <w:lvlOverride w:ilvl="2"/>
    <w:lvlOverride w:ilvl="3"/>
    <w:lvlOverride w:ilvl="4"/>
    <w:lvlOverride w:ilvl="5"/>
    <w:lvlOverride w:ilvl="6"/>
    <w:lvlOverride w:ilvl="7"/>
    <w:lvlOverride w:ilvl="8"/>
  </w:num>
  <w:num w:numId="41" w16cid:durableId="1677340098">
    <w:abstractNumId w:val="44"/>
    <w:lvlOverride w:ilvl="0"/>
    <w:lvlOverride w:ilvl="1"/>
    <w:lvlOverride w:ilvl="2"/>
    <w:lvlOverride w:ilvl="3"/>
    <w:lvlOverride w:ilvl="4"/>
    <w:lvlOverride w:ilvl="5"/>
    <w:lvlOverride w:ilvl="6"/>
    <w:lvlOverride w:ilvl="7"/>
    <w:lvlOverride w:ilvl="8"/>
  </w:num>
  <w:num w:numId="42" w16cid:durableId="276833774">
    <w:abstractNumId w:val="39"/>
    <w:lvlOverride w:ilvl="0"/>
    <w:lvlOverride w:ilvl="1"/>
    <w:lvlOverride w:ilvl="2"/>
    <w:lvlOverride w:ilvl="3"/>
    <w:lvlOverride w:ilvl="4"/>
    <w:lvlOverride w:ilvl="5"/>
    <w:lvlOverride w:ilvl="6"/>
    <w:lvlOverride w:ilvl="7"/>
    <w:lvlOverride w:ilvl="8"/>
  </w:num>
  <w:num w:numId="43" w16cid:durableId="933244741">
    <w:abstractNumId w:val="18"/>
    <w:lvlOverride w:ilvl="0"/>
    <w:lvlOverride w:ilvl="1"/>
    <w:lvlOverride w:ilvl="2"/>
    <w:lvlOverride w:ilvl="3"/>
    <w:lvlOverride w:ilvl="4"/>
    <w:lvlOverride w:ilvl="5"/>
    <w:lvlOverride w:ilvl="6"/>
    <w:lvlOverride w:ilvl="7"/>
    <w:lvlOverride w:ilvl="8"/>
  </w:num>
  <w:num w:numId="44" w16cid:durableId="1296911386">
    <w:abstractNumId w:val="30"/>
    <w:lvlOverride w:ilvl="0"/>
    <w:lvlOverride w:ilvl="1"/>
    <w:lvlOverride w:ilvl="2"/>
    <w:lvlOverride w:ilvl="3"/>
    <w:lvlOverride w:ilvl="4"/>
    <w:lvlOverride w:ilvl="5"/>
    <w:lvlOverride w:ilvl="6"/>
    <w:lvlOverride w:ilvl="7"/>
    <w:lvlOverride w:ilvl="8"/>
  </w:num>
  <w:num w:numId="45" w16cid:durableId="1627930661">
    <w:abstractNumId w:val="15"/>
    <w:lvlOverride w:ilvl="0"/>
    <w:lvlOverride w:ilvl="1"/>
    <w:lvlOverride w:ilvl="2"/>
    <w:lvlOverride w:ilvl="3"/>
    <w:lvlOverride w:ilvl="4"/>
    <w:lvlOverride w:ilvl="5"/>
    <w:lvlOverride w:ilvl="6"/>
    <w:lvlOverride w:ilvl="7"/>
    <w:lvlOverride w:ilvl="8"/>
  </w:num>
  <w:num w:numId="46" w16cid:durableId="198397011">
    <w:abstractNumId w:val="53"/>
    <w:lvlOverride w:ilvl="0"/>
    <w:lvlOverride w:ilvl="1"/>
    <w:lvlOverride w:ilvl="2"/>
    <w:lvlOverride w:ilvl="3"/>
    <w:lvlOverride w:ilvl="4"/>
    <w:lvlOverride w:ilvl="5"/>
    <w:lvlOverride w:ilvl="6"/>
    <w:lvlOverride w:ilvl="7"/>
    <w:lvlOverride w:ilvl="8"/>
  </w:num>
  <w:num w:numId="47" w16cid:durableId="842939137">
    <w:abstractNumId w:val="33"/>
    <w:lvlOverride w:ilvl="0"/>
    <w:lvlOverride w:ilvl="1"/>
    <w:lvlOverride w:ilvl="2"/>
    <w:lvlOverride w:ilvl="3"/>
    <w:lvlOverride w:ilvl="4"/>
    <w:lvlOverride w:ilvl="5"/>
    <w:lvlOverride w:ilvl="6"/>
    <w:lvlOverride w:ilvl="7"/>
    <w:lvlOverride w:ilvl="8"/>
  </w:num>
  <w:num w:numId="48" w16cid:durableId="727262846">
    <w:abstractNumId w:val="47"/>
    <w:lvlOverride w:ilvl="0"/>
    <w:lvlOverride w:ilvl="1"/>
    <w:lvlOverride w:ilvl="2"/>
    <w:lvlOverride w:ilvl="3"/>
    <w:lvlOverride w:ilvl="4"/>
    <w:lvlOverride w:ilvl="5"/>
    <w:lvlOverride w:ilvl="6"/>
    <w:lvlOverride w:ilvl="7"/>
    <w:lvlOverride w:ilvl="8"/>
  </w:num>
  <w:num w:numId="49" w16cid:durableId="1379016009">
    <w:abstractNumId w:val="56"/>
    <w:lvlOverride w:ilvl="0"/>
    <w:lvlOverride w:ilvl="1"/>
    <w:lvlOverride w:ilvl="2"/>
    <w:lvlOverride w:ilvl="3"/>
    <w:lvlOverride w:ilvl="4"/>
    <w:lvlOverride w:ilvl="5"/>
    <w:lvlOverride w:ilvl="6"/>
    <w:lvlOverride w:ilvl="7"/>
    <w:lvlOverride w:ilvl="8"/>
  </w:num>
  <w:num w:numId="50" w16cid:durableId="2010518940">
    <w:abstractNumId w:val="49"/>
    <w:lvlOverride w:ilvl="0"/>
    <w:lvlOverride w:ilvl="1"/>
    <w:lvlOverride w:ilvl="2"/>
    <w:lvlOverride w:ilvl="3"/>
    <w:lvlOverride w:ilvl="4"/>
    <w:lvlOverride w:ilvl="5"/>
    <w:lvlOverride w:ilvl="6"/>
    <w:lvlOverride w:ilvl="7"/>
    <w:lvlOverride w:ilvl="8"/>
  </w:num>
  <w:num w:numId="51" w16cid:durableId="494347805">
    <w:abstractNumId w:val="17"/>
    <w:lvlOverride w:ilvl="0"/>
    <w:lvlOverride w:ilvl="1"/>
    <w:lvlOverride w:ilvl="2"/>
    <w:lvlOverride w:ilvl="3"/>
    <w:lvlOverride w:ilvl="4"/>
    <w:lvlOverride w:ilvl="5"/>
    <w:lvlOverride w:ilvl="6"/>
    <w:lvlOverride w:ilvl="7"/>
    <w:lvlOverride w:ilvl="8"/>
  </w:num>
  <w:num w:numId="52" w16cid:durableId="435633388">
    <w:abstractNumId w:val="58"/>
    <w:lvlOverride w:ilvl="0"/>
    <w:lvlOverride w:ilvl="1"/>
    <w:lvlOverride w:ilvl="2"/>
    <w:lvlOverride w:ilvl="3"/>
    <w:lvlOverride w:ilvl="4"/>
    <w:lvlOverride w:ilvl="5"/>
    <w:lvlOverride w:ilvl="6"/>
    <w:lvlOverride w:ilvl="7"/>
    <w:lvlOverride w:ilvl="8"/>
  </w:num>
  <w:num w:numId="53" w16cid:durableId="17775086">
    <w:abstractNumId w:val="13"/>
  </w:num>
  <w:num w:numId="54" w16cid:durableId="1041251961">
    <w:abstractNumId w:val="28"/>
  </w:num>
  <w:num w:numId="55" w16cid:durableId="1052120812">
    <w:abstractNumId w:val="32"/>
  </w:num>
  <w:num w:numId="56" w16cid:durableId="1552033793">
    <w:abstractNumId w:val="60"/>
  </w:num>
  <w:num w:numId="57" w16cid:durableId="172956748">
    <w:abstractNumId w:val="48"/>
  </w:num>
  <w:num w:numId="58" w16cid:durableId="1351294635">
    <w:abstractNumId w:val="37"/>
  </w:num>
  <w:num w:numId="59" w16cid:durableId="1096632632">
    <w:abstractNumId w:val="19"/>
  </w:num>
  <w:num w:numId="60" w16cid:durableId="1381132787">
    <w:abstractNumId w:val="19"/>
    <w:lvlOverride w:ilvl="1">
      <w:lvl w:ilvl="1">
        <w:numFmt w:val="bullet"/>
        <w:lvlText w:val="o"/>
        <w:lvlJc w:val="left"/>
        <w:pPr>
          <w:tabs>
            <w:tab w:val="num" w:pos="1440"/>
          </w:tabs>
          <w:ind w:left="1440" w:hanging="360"/>
        </w:pPr>
        <w:rPr>
          <w:rFonts w:hint="default" w:ascii="Courier New" w:hAnsi="Courier New"/>
          <w:sz w:val="20"/>
        </w:rPr>
      </w:lvl>
    </w:lvlOverride>
  </w:num>
  <w:num w:numId="61" w16cid:durableId="2057854016">
    <w:abstractNumId w:val="3"/>
  </w:num>
  <w:num w:numId="62" w16cid:durableId="1409811611">
    <w:abstractNumId w:val="41"/>
  </w:num>
  <w:num w:numId="63" w16cid:durableId="759563737">
    <w:abstractNumId w:val="40"/>
  </w:num>
  <w:num w:numId="64" w16cid:durableId="323630378">
    <w:abstractNumId w:val="24"/>
  </w:num>
</w:numbering>
</file>

<file path=word/people.xml><?xml version="1.0" encoding="utf-8"?>
<w15:people xmlns:mc="http://schemas.openxmlformats.org/markup-compatibility/2006" xmlns:w15="http://schemas.microsoft.com/office/word/2012/wordml" mc:Ignorable="w15">
  <w15:person w15:author="Ash Mitchell">
    <w15:presenceInfo w15:providerId="AD" w15:userId="S::amitchell22@unl.edu::2cc2f9f3-0f4b-4397-83fb-51cfea362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E0"/>
    <w:rsid w:val="0000011C"/>
    <w:rsid w:val="00007486"/>
    <w:rsid w:val="000431BA"/>
    <w:rsid w:val="00045EB9"/>
    <w:rsid w:val="00046A9A"/>
    <w:rsid w:val="00050F5B"/>
    <w:rsid w:val="00062F33"/>
    <w:rsid w:val="0006559E"/>
    <w:rsid w:val="00066576"/>
    <w:rsid w:val="00076B63"/>
    <w:rsid w:val="000A3E37"/>
    <w:rsid w:val="000C5370"/>
    <w:rsid w:val="000D2DCD"/>
    <w:rsid w:val="000D4E52"/>
    <w:rsid w:val="000F46BD"/>
    <w:rsid w:val="001012C4"/>
    <w:rsid w:val="00102AA3"/>
    <w:rsid w:val="001037C4"/>
    <w:rsid w:val="00124E00"/>
    <w:rsid w:val="00147C6F"/>
    <w:rsid w:val="0015002F"/>
    <w:rsid w:val="001623C5"/>
    <w:rsid w:val="001674E0"/>
    <w:rsid w:val="00170460"/>
    <w:rsid w:val="001B62A3"/>
    <w:rsid w:val="001C0DC6"/>
    <w:rsid w:val="001C4189"/>
    <w:rsid w:val="001C491F"/>
    <w:rsid w:val="001D0546"/>
    <w:rsid w:val="001F1856"/>
    <w:rsid w:val="0020278D"/>
    <w:rsid w:val="00234477"/>
    <w:rsid w:val="00234A5D"/>
    <w:rsid w:val="002440D9"/>
    <w:rsid w:val="00263038"/>
    <w:rsid w:val="002737E1"/>
    <w:rsid w:val="00280CFA"/>
    <w:rsid w:val="00284638"/>
    <w:rsid w:val="002AA33B"/>
    <w:rsid w:val="002E727D"/>
    <w:rsid w:val="00379152"/>
    <w:rsid w:val="0039013A"/>
    <w:rsid w:val="003A6FE5"/>
    <w:rsid w:val="003C0478"/>
    <w:rsid w:val="003C58D7"/>
    <w:rsid w:val="003C6C07"/>
    <w:rsid w:val="003E138A"/>
    <w:rsid w:val="003E5B83"/>
    <w:rsid w:val="00410010"/>
    <w:rsid w:val="00433F62"/>
    <w:rsid w:val="0047326E"/>
    <w:rsid w:val="004759D5"/>
    <w:rsid w:val="004C1FB1"/>
    <w:rsid w:val="004C2D2C"/>
    <w:rsid w:val="004E19D5"/>
    <w:rsid w:val="004F265F"/>
    <w:rsid w:val="004F635E"/>
    <w:rsid w:val="00515565"/>
    <w:rsid w:val="00526A70"/>
    <w:rsid w:val="00533F75"/>
    <w:rsid w:val="00536DD6"/>
    <w:rsid w:val="00542DFC"/>
    <w:rsid w:val="00557569"/>
    <w:rsid w:val="0058A8AE"/>
    <w:rsid w:val="0059304D"/>
    <w:rsid w:val="00596591"/>
    <w:rsid w:val="005A551D"/>
    <w:rsid w:val="005D770C"/>
    <w:rsid w:val="0061355F"/>
    <w:rsid w:val="006252F5"/>
    <w:rsid w:val="006405E2"/>
    <w:rsid w:val="00650E48"/>
    <w:rsid w:val="00664524"/>
    <w:rsid w:val="006A1CEF"/>
    <w:rsid w:val="006A3C9D"/>
    <w:rsid w:val="006E149C"/>
    <w:rsid w:val="00701393"/>
    <w:rsid w:val="007126FB"/>
    <w:rsid w:val="00721583"/>
    <w:rsid w:val="0072554E"/>
    <w:rsid w:val="007335C1"/>
    <w:rsid w:val="00742879"/>
    <w:rsid w:val="00756A2E"/>
    <w:rsid w:val="00765B12"/>
    <w:rsid w:val="00782180"/>
    <w:rsid w:val="00795334"/>
    <w:rsid w:val="00795861"/>
    <w:rsid w:val="007A6FCE"/>
    <w:rsid w:val="007E41E2"/>
    <w:rsid w:val="007F1E3A"/>
    <w:rsid w:val="00801282"/>
    <w:rsid w:val="0082692E"/>
    <w:rsid w:val="008608D0"/>
    <w:rsid w:val="00870BBB"/>
    <w:rsid w:val="0087468A"/>
    <w:rsid w:val="00877F5F"/>
    <w:rsid w:val="00891DCE"/>
    <w:rsid w:val="008968F5"/>
    <w:rsid w:val="008B5A4F"/>
    <w:rsid w:val="008D6340"/>
    <w:rsid w:val="008E3DC1"/>
    <w:rsid w:val="00911A84"/>
    <w:rsid w:val="00917DCD"/>
    <w:rsid w:val="0094065E"/>
    <w:rsid w:val="00945C3E"/>
    <w:rsid w:val="00960DB8"/>
    <w:rsid w:val="009618C0"/>
    <w:rsid w:val="0097043D"/>
    <w:rsid w:val="0098290A"/>
    <w:rsid w:val="009894AE"/>
    <w:rsid w:val="00997FDC"/>
    <w:rsid w:val="009D683C"/>
    <w:rsid w:val="009F36C7"/>
    <w:rsid w:val="00A23520"/>
    <w:rsid w:val="00A24CAD"/>
    <w:rsid w:val="00A411EF"/>
    <w:rsid w:val="00A445FD"/>
    <w:rsid w:val="00A61767"/>
    <w:rsid w:val="00A809DF"/>
    <w:rsid w:val="00A81A82"/>
    <w:rsid w:val="00AF51DC"/>
    <w:rsid w:val="00AF5D3A"/>
    <w:rsid w:val="00B10643"/>
    <w:rsid w:val="00B402B1"/>
    <w:rsid w:val="00B70277"/>
    <w:rsid w:val="00B70E85"/>
    <w:rsid w:val="00B8017E"/>
    <w:rsid w:val="00B95DC6"/>
    <w:rsid w:val="00BB1E88"/>
    <w:rsid w:val="00BD492C"/>
    <w:rsid w:val="00BE1603"/>
    <w:rsid w:val="00BE471D"/>
    <w:rsid w:val="00C2219A"/>
    <w:rsid w:val="00C24006"/>
    <w:rsid w:val="00CA2E07"/>
    <w:rsid w:val="00CC75B5"/>
    <w:rsid w:val="00CD7720"/>
    <w:rsid w:val="00D06AC6"/>
    <w:rsid w:val="00D1432E"/>
    <w:rsid w:val="00D5081A"/>
    <w:rsid w:val="00D96FC2"/>
    <w:rsid w:val="00E01F45"/>
    <w:rsid w:val="00E27E98"/>
    <w:rsid w:val="00E57B85"/>
    <w:rsid w:val="00EA0EFB"/>
    <w:rsid w:val="00ED5B45"/>
    <w:rsid w:val="00EE4595"/>
    <w:rsid w:val="00F03388"/>
    <w:rsid w:val="00F10421"/>
    <w:rsid w:val="00F27210"/>
    <w:rsid w:val="00F35CF9"/>
    <w:rsid w:val="00F44EC6"/>
    <w:rsid w:val="00F47574"/>
    <w:rsid w:val="00F80C71"/>
    <w:rsid w:val="00F8399E"/>
    <w:rsid w:val="00FC0A75"/>
    <w:rsid w:val="00FE0B89"/>
    <w:rsid w:val="00FF6410"/>
    <w:rsid w:val="01109D70"/>
    <w:rsid w:val="011DA931"/>
    <w:rsid w:val="012CD926"/>
    <w:rsid w:val="013C5359"/>
    <w:rsid w:val="013EAF1A"/>
    <w:rsid w:val="014C71C2"/>
    <w:rsid w:val="015A9F18"/>
    <w:rsid w:val="015B74B6"/>
    <w:rsid w:val="015C858A"/>
    <w:rsid w:val="016355D2"/>
    <w:rsid w:val="019085C9"/>
    <w:rsid w:val="0194241C"/>
    <w:rsid w:val="01A74BE2"/>
    <w:rsid w:val="01C2CFA6"/>
    <w:rsid w:val="01C717B4"/>
    <w:rsid w:val="01C93147"/>
    <w:rsid w:val="01D33EF5"/>
    <w:rsid w:val="01D35325"/>
    <w:rsid w:val="01E9FDE5"/>
    <w:rsid w:val="020B2695"/>
    <w:rsid w:val="020D5C79"/>
    <w:rsid w:val="0225BB90"/>
    <w:rsid w:val="02295D27"/>
    <w:rsid w:val="02324780"/>
    <w:rsid w:val="023AACF0"/>
    <w:rsid w:val="02A5C7FB"/>
    <w:rsid w:val="02B1AAA1"/>
    <w:rsid w:val="02B87B35"/>
    <w:rsid w:val="02FA3BB9"/>
    <w:rsid w:val="03001E62"/>
    <w:rsid w:val="0336E246"/>
    <w:rsid w:val="03677447"/>
    <w:rsid w:val="03A64B46"/>
    <w:rsid w:val="03C4470E"/>
    <w:rsid w:val="03C9171C"/>
    <w:rsid w:val="03F61054"/>
    <w:rsid w:val="0405E484"/>
    <w:rsid w:val="04190D1B"/>
    <w:rsid w:val="0423B7AA"/>
    <w:rsid w:val="0430D74B"/>
    <w:rsid w:val="0453A786"/>
    <w:rsid w:val="0491D4D8"/>
    <w:rsid w:val="0492BA74"/>
    <w:rsid w:val="04B4031F"/>
    <w:rsid w:val="04C9AA1C"/>
    <w:rsid w:val="0518026F"/>
    <w:rsid w:val="057B9974"/>
    <w:rsid w:val="05915A1B"/>
    <w:rsid w:val="059326F0"/>
    <w:rsid w:val="05ABF01C"/>
    <w:rsid w:val="05B36619"/>
    <w:rsid w:val="05D4B973"/>
    <w:rsid w:val="06030BC6"/>
    <w:rsid w:val="0631BC3B"/>
    <w:rsid w:val="0634EB4F"/>
    <w:rsid w:val="0695FA28"/>
    <w:rsid w:val="069F1B73"/>
    <w:rsid w:val="06A8CD88"/>
    <w:rsid w:val="06B33EDA"/>
    <w:rsid w:val="06CC10E9"/>
    <w:rsid w:val="06F7B49F"/>
    <w:rsid w:val="072DB116"/>
    <w:rsid w:val="0749DF87"/>
    <w:rsid w:val="074A932C"/>
    <w:rsid w:val="0753BB27"/>
    <w:rsid w:val="076E4D05"/>
    <w:rsid w:val="077391B1"/>
    <w:rsid w:val="0781DBCC"/>
    <w:rsid w:val="0785318F"/>
    <w:rsid w:val="07936F8A"/>
    <w:rsid w:val="07A6E35F"/>
    <w:rsid w:val="07A9851B"/>
    <w:rsid w:val="07C09236"/>
    <w:rsid w:val="07CD6784"/>
    <w:rsid w:val="07E0D47D"/>
    <w:rsid w:val="07E2DD3B"/>
    <w:rsid w:val="07E32F5C"/>
    <w:rsid w:val="07F73F6C"/>
    <w:rsid w:val="07FCEB7A"/>
    <w:rsid w:val="0807025F"/>
    <w:rsid w:val="080905B6"/>
    <w:rsid w:val="083F84BD"/>
    <w:rsid w:val="08449DE9"/>
    <w:rsid w:val="084F770F"/>
    <w:rsid w:val="085B29EC"/>
    <w:rsid w:val="0867E14A"/>
    <w:rsid w:val="08B01048"/>
    <w:rsid w:val="092C24AA"/>
    <w:rsid w:val="094D6A22"/>
    <w:rsid w:val="096BE6A2"/>
    <w:rsid w:val="097DEA18"/>
    <w:rsid w:val="099F0795"/>
    <w:rsid w:val="09D23D48"/>
    <w:rsid w:val="09D44060"/>
    <w:rsid w:val="09DAC0CA"/>
    <w:rsid w:val="09DDF721"/>
    <w:rsid w:val="09E35E98"/>
    <w:rsid w:val="09EC201A"/>
    <w:rsid w:val="09ED3F4D"/>
    <w:rsid w:val="09F7DBF9"/>
    <w:rsid w:val="0A29093A"/>
    <w:rsid w:val="0A2B4EEE"/>
    <w:rsid w:val="0A391EB6"/>
    <w:rsid w:val="0A4C297B"/>
    <w:rsid w:val="0A979635"/>
    <w:rsid w:val="0AACF291"/>
    <w:rsid w:val="0AAED050"/>
    <w:rsid w:val="0AAF9156"/>
    <w:rsid w:val="0AB26675"/>
    <w:rsid w:val="0AF7DCBA"/>
    <w:rsid w:val="0B029080"/>
    <w:rsid w:val="0B05662E"/>
    <w:rsid w:val="0B119B8C"/>
    <w:rsid w:val="0B229B3A"/>
    <w:rsid w:val="0B3981C8"/>
    <w:rsid w:val="0B54CD0D"/>
    <w:rsid w:val="0B8BD502"/>
    <w:rsid w:val="0BA77691"/>
    <w:rsid w:val="0BC32B86"/>
    <w:rsid w:val="0BD12FCE"/>
    <w:rsid w:val="0BD2C3E7"/>
    <w:rsid w:val="0BD30F22"/>
    <w:rsid w:val="0BD583EB"/>
    <w:rsid w:val="0BDFECCF"/>
    <w:rsid w:val="0BE7F9DC"/>
    <w:rsid w:val="0BFA3957"/>
    <w:rsid w:val="0C026872"/>
    <w:rsid w:val="0C06FC01"/>
    <w:rsid w:val="0C23239C"/>
    <w:rsid w:val="0C4A839C"/>
    <w:rsid w:val="0C52C3E2"/>
    <w:rsid w:val="0C52DFC4"/>
    <w:rsid w:val="0C591E1F"/>
    <w:rsid w:val="0C80885C"/>
    <w:rsid w:val="0C85AF4D"/>
    <w:rsid w:val="0C9E60E1"/>
    <w:rsid w:val="0C9F4066"/>
    <w:rsid w:val="0CA3ED93"/>
    <w:rsid w:val="0CAD3FA9"/>
    <w:rsid w:val="0CC10E57"/>
    <w:rsid w:val="0CE11B39"/>
    <w:rsid w:val="0CF6D53B"/>
    <w:rsid w:val="0CF8B76D"/>
    <w:rsid w:val="0D0493B9"/>
    <w:rsid w:val="0D0F1171"/>
    <w:rsid w:val="0D2935E8"/>
    <w:rsid w:val="0D30F484"/>
    <w:rsid w:val="0D4A861F"/>
    <w:rsid w:val="0D4F8F7D"/>
    <w:rsid w:val="0D6370F9"/>
    <w:rsid w:val="0D63B26C"/>
    <w:rsid w:val="0D7BEECD"/>
    <w:rsid w:val="0DA6265B"/>
    <w:rsid w:val="0DAF231E"/>
    <w:rsid w:val="0DB7D609"/>
    <w:rsid w:val="0DD2BF12"/>
    <w:rsid w:val="0DF2FD56"/>
    <w:rsid w:val="0E3A3142"/>
    <w:rsid w:val="0E55E349"/>
    <w:rsid w:val="0E835A2C"/>
    <w:rsid w:val="0E9A5D37"/>
    <w:rsid w:val="0EAA8689"/>
    <w:rsid w:val="0EB09B85"/>
    <w:rsid w:val="0EB0BA17"/>
    <w:rsid w:val="0EBC4286"/>
    <w:rsid w:val="0EC21EC4"/>
    <w:rsid w:val="0EC39A38"/>
    <w:rsid w:val="0EC78CED"/>
    <w:rsid w:val="0F0AA4BC"/>
    <w:rsid w:val="0F26BD20"/>
    <w:rsid w:val="0F29D7D8"/>
    <w:rsid w:val="0F4D8D7D"/>
    <w:rsid w:val="0F4FF811"/>
    <w:rsid w:val="0F524AF2"/>
    <w:rsid w:val="0F5F6B6F"/>
    <w:rsid w:val="0F7AC463"/>
    <w:rsid w:val="0F881D42"/>
    <w:rsid w:val="0F972654"/>
    <w:rsid w:val="0FB8216F"/>
    <w:rsid w:val="0FCC7757"/>
    <w:rsid w:val="0FD601A3"/>
    <w:rsid w:val="0FE43994"/>
    <w:rsid w:val="0FE8A0AA"/>
    <w:rsid w:val="1039ED60"/>
    <w:rsid w:val="1043083F"/>
    <w:rsid w:val="104C6BE6"/>
    <w:rsid w:val="1096F1F2"/>
    <w:rsid w:val="109B1C27"/>
    <w:rsid w:val="10B669C4"/>
    <w:rsid w:val="10B8594B"/>
    <w:rsid w:val="1105E9E1"/>
    <w:rsid w:val="11131EFE"/>
    <w:rsid w:val="1119227B"/>
    <w:rsid w:val="111C3A38"/>
    <w:rsid w:val="1122D6F4"/>
    <w:rsid w:val="1148F4DB"/>
    <w:rsid w:val="1149D0F4"/>
    <w:rsid w:val="117442C0"/>
    <w:rsid w:val="11761BDC"/>
    <w:rsid w:val="1176C209"/>
    <w:rsid w:val="1184710B"/>
    <w:rsid w:val="119D66A8"/>
    <w:rsid w:val="11A0C0F2"/>
    <w:rsid w:val="11BD321D"/>
    <w:rsid w:val="11F6E68F"/>
    <w:rsid w:val="121269AC"/>
    <w:rsid w:val="1236A75E"/>
    <w:rsid w:val="124263B5"/>
    <w:rsid w:val="125B15BC"/>
    <w:rsid w:val="12745C36"/>
    <w:rsid w:val="1277C6BA"/>
    <w:rsid w:val="128DE561"/>
    <w:rsid w:val="129A5F62"/>
    <w:rsid w:val="12C75273"/>
    <w:rsid w:val="12C95D35"/>
    <w:rsid w:val="12CA310C"/>
    <w:rsid w:val="12D943C8"/>
    <w:rsid w:val="12DC533C"/>
    <w:rsid w:val="12ECFAA8"/>
    <w:rsid w:val="13207452"/>
    <w:rsid w:val="1324590E"/>
    <w:rsid w:val="134028D8"/>
    <w:rsid w:val="134C448E"/>
    <w:rsid w:val="134FF3E2"/>
    <w:rsid w:val="1372290C"/>
    <w:rsid w:val="137763C0"/>
    <w:rsid w:val="13840CA8"/>
    <w:rsid w:val="138C165F"/>
    <w:rsid w:val="13916E48"/>
    <w:rsid w:val="13D23652"/>
    <w:rsid w:val="13F484A2"/>
    <w:rsid w:val="14000B07"/>
    <w:rsid w:val="1463B020"/>
    <w:rsid w:val="1468266A"/>
    <w:rsid w:val="1469C2D5"/>
    <w:rsid w:val="146A8DCA"/>
    <w:rsid w:val="149190C4"/>
    <w:rsid w:val="14AFB662"/>
    <w:rsid w:val="14BA2BF0"/>
    <w:rsid w:val="14D252F3"/>
    <w:rsid w:val="150ABD5F"/>
    <w:rsid w:val="153B7E9B"/>
    <w:rsid w:val="1544C45F"/>
    <w:rsid w:val="154A2F5F"/>
    <w:rsid w:val="1569AABD"/>
    <w:rsid w:val="1571D8F7"/>
    <w:rsid w:val="15887415"/>
    <w:rsid w:val="1598E144"/>
    <w:rsid w:val="15C08856"/>
    <w:rsid w:val="15CF2AFE"/>
    <w:rsid w:val="15F0072F"/>
    <w:rsid w:val="15FFDD23"/>
    <w:rsid w:val="16048E43"/>
    <w:rsid w:val="163E7230"/>
    <w:rsid w:val="164CDE36"/>
    <w:rsid w:val="16581B15"/>
    <w:rsid w:val="165DA605"/>
    <w:rsid w:val="166BF5E5"/>
    <w:rsid w:val="1693E7B8"/>
    <w:rsid w:val="16A083C4"/>
    <w:rsid w:val="16E9C2A3"/>
    <w:rsid w:val="16EBE83B"/>
    <w:rsid w:val="16F5D498"/>
    <w:rsid w:val="17095A09"/>
    <w:rsid w:val="1733F4FB"/>
    <w:rsid w:val="17364E9F"/>
    <w:rsid w:val="174AB221"/>
    <w:rsid w:val="175C1340"/>
    <w:rsid w:val="17693997"/>
    <w:rsid w:val="176F91C0"/>
    <w:rsid w:val="177CBB31"/>
    <w:rsid w:val="177FD3C0"/>
    <w:rsid w:val="17912B65"/>
    <w:rsid w:val="17955348"/>
    <w:rsid w:val="17D4B622"/>
    <w:rsid w:val="17D7F312"/>
    <w:rsid w:val="17E9D85E"/>
    <w:rsid w:val="17F3401B"/>
    <w:rsid w:val="17F97685"/>
    <w:rsid w:val="181DFC5F"/>
    <w:rsid w:val="182D7DEE"/>
    <w:rsid w:val="183F7D0C"/>
    <w:rsid w:val="18412986"/>
    <w:rsid w:val="1879005D"/>
    <w:rsid w:val="1885CC67"/>
    <w:rsid w:val="188B2CBC"/>
    <w:rsid w:val="1891174B"/>
    <w:rsid w:val="1896F7BD"/>
    <w:rsid w:val="18A013CD"/>
    <w:rsid w:val="18A54C7B"/>
    <w:rsid w:val="18A93208"/>
    <w:rsid w:val="18C06892"/>
    <w:rsid w:val="18C1F31F"/>
    <w:rsid w:val="18C60CBA"/>
    <w:rsid w:val="18CFDD52"/>
    <w:rsid w:val="18D54519"/>
    <w:rsid w:val="18DD9DCE"/>
    <w:rsid w:val="18E49130"/>
    <w:rsid w:val="18EDFFB9"/>
    <w:rsid w:val="18EEB6C0"/>
    <w:rsid w:val="19017CB5"/>
    <w:rsid w:val="19029E79"/>
    <w:rsid w:val="1926A53E"/>
    <w:rsid w:val="193C2F05"/>
    <w:rsid w:val="193FCD9B"/>
    <w:rsid w:val="19552D63"/>
    <w:rsid w:val="197174C8"/>
    <w:rsid w:val="19758343"/>
    <w:rsid w:val="1985A8BF"/>
    <w:rsid w:val="199AACD4"/>
    <w:rsid w:val="199D64C0"/>
    <w:rsid w:val="19A4FA1A"/>
    <w:rsid w:val="19AE51D7"/>
    <w:rsid w:val="1A04E6E6"/>
    <w:rsid w:val="1A16AF0D"/>
    <w:rsid w:val="1A4B5DA3"/>
    <w:rsid w:val="1A58340E"/>
    <w:rsid w:val="1A58E2B0"/>
    <w:rsid w:val="1A59E670"/>
    <w:rsid w:val="1A6ECD3C"/>
    <w:rsid w:val="1A7DEF2C"/>
    <w:rsid w:val="1A9A503D"/>
    <w:rsid w:val="1ACB1206"/>
    <w:rsid w:val="1AD37C26"/>
    <w:rsid w:val="1AD7FF66"/>
    <w:rsid w:val="1AE0B78C"/>
    <w:rsid w:val="1AED50B0"/>
    <w:rsid w:val="1AFAD367"/>
    <w:rsid w:val="1B143B91"/>
    <w:rsid w:val="1B24A802"/>
    <w:rsid w:val="1B3267C3"/>
    <w:rsid w:val="1B3F7A87"/>
    <w:rsid w:val="1B4CD1A7"/>
    <w:rsid w:val="1B67C305"/>
    <w:rsid w:val="1B81C6AB"/>
    <w:rsid w:val="1B825093"/>
    <w:rsid w:val="1B887D23"/>
    <w:rsid w:val="1B9F0C27"/>
    <w:rsid w:val="1BA28FD6"/>
    <w:rsid w:val="1BA94889"/>
    <w:rsid w:val="1BB878DE"/>
    <w:rsid w:val="1BC0DA3E"/>
    <w:rsid w:val="1BC37EDC"/>
    <w:rsid w:val="1BCD8918"/>
    <w:rsid w:val="1BD4F18B"/>
    <w:rsid w:val="1BEEE777"/>
    <w:rsid w:val="1BF226CF"/>
    <w:rsid w:val="1C0C6B79"/>
    <w:rsid w:val="1C1F1644"/>
    <w:rsid w:val="1C4A05D6"/>
    <w:rsid w:val="1C885267"/>
    <w:rsid w:val="1C912B2A"/>
    <w:rsid w:val="1CA3630F"/>
    <w:rsid w:val="1CA4D424"/>
    <w:rsid w:val="1CCBF069"/>
    <w:rsid w:val="1D2F6A29"/>
    <w:rsid w:val="1D300365"/>
    <w:rsid w:val="1D581E36"/>
    <w:rsid w:val="1D6B50C9"/>
    <w:rsid w:val="1D859F8D"/>
    <w:rsid w:val="1D85B7F5"/>
    <w:rsid w:val="1D8818D8"/>
    <w:rsid w:val="1D9445C4"/>
    <w:rsid w:val="1DA5D739"/>
    <w:rsid w:val="1DA934FB"/>
    <w:rsid w:val="1DAF7354"/>
    <w:rsid w:val="1DD8BD3E"/>
    <w:rsid w:val="1DF51D41"/>
    <w:rsid w:val="1E0FA028"/>
    <w:rsid w:val="1E110D5D"/>
    <w:rsid w:val="1E18949A"/>
    <w:rsid w:val="1E1EB809"/>
    <w:rsid w:val="1E258EEC"/>
    <w:rsid w:val="1E750262"/>
    <w:rsid w:val="1E7A048B"/>
    <w:rsid w:val="1E8D9BFB"/>
    <w:rsid w:val="1EAB264D"/>
    <w:rsid w:val="1EB93270"/>
    <w:rsid w:val="1EDF71BA"/>
    <w:rsid w:val="1EEEB4D1"/>
    <w:rsid w:val="1EEF05D9"/>
    <w:rsid w:val="1EF11C1C"/>
    <w:rsid w:val="1EF48122"/>
    <w:rsid w:val="1EFEA056"/>
    <w:rsid w:val="1F19152A"/>
    <w:rsid w:val="1F196922"/>
    <w:rsid w:val="1FA8BBE2"/>
    <w:rsid w:val="1FC4D33D"/>
    <w:rsid w:val="1FD9A265"/>
    <w:rsid w:val="1FE5F3B7"/>
    <w:rsid w:val="1FF1B82C"/>
    <w:rsid w:val="1FFF4A1E"/>
    <w:rsid w:val="200BF301"/>
    <w:rsid w:val="201E8DE6"/>
    <w:rsid w:val="203AF442"/>
    <w:rsid w:val="204357EB"/>
    <w:rsid w:val="20505760"/>
    <w:rsid w:val="205DAF56"/>
    <w:rsid w:val="2071E3B1"/>
    <w:rsid w:val="20A03831"/>
    <w:rsid w:val="20AC39F2"/>
    <w:rsid w:val="20CBE686"/>
    <w:rsid w:val="20DBCDF7"/>
    <w:rsid w:val="211F2B1A"/>
    <w:rsid w:val="211F47D0"/>
    <w:rsid w:val="21206F7F"/>
    <w:rsid w:val="2128A8EF"/>
    <w:rsid w:val="212DD006"/>
    <w:rsid w:val="213CD3BD"/>
    <w:rsid w:val="214640DB"/>
    <w:rsid w:val="2162987C"/>
    <w:rsid w:val="217FA534"/>
    <w:rsid w:val="218630DD"/>
    <w:rsid w:val="2188394D"/>
    <w:rsid w:val="21915BDA"/>
    <w:rsid w:val="219CCF5F"/>
    <w:rsid w:val="21B081B1"/>
    <w:rsid w:val="21C697F7"/>
    <w:rsid w:val="21C9E01C"/>
    <w:rsid w:val="21D0D6A3"/>
    <w:rsid w:val="21E9A8A6"/>
    <w:rsid w:val="21E9FAFA"/>
    <w:rsid w:val="21EEAB0A"/>
    <w:rsid w:val="22334B2D"/>
    <w:rsid w:val="22389A6F"/>
    <w:rsid w:val="2248A779"/>
    <w:rsid w:val="2260D56A"/>
    <w:rsid w:val="22653F6C"/>
    <w:rsid w:val="226FD544"/>
    <w:rsid w:val="22927245"/>
    <w:rsid w:val="229B66DD"/>
    <w:rsid w:val="229D4F5C"/>
    <w:rsid w:val="22A48470"/>
    <w:rsid w:val="22B8E5BF"/>
    <w:rsid w:val="22BC8DE7"/>
    <w:rsid w:val="22C5C966"/>
    <w:rsid w:val="22CBEA64"/>
    <w:rsid w:val="22CC425F"/>
    <w:rsid w:val="22D43FF3"/>
    <w:rsid w:val="22DA92B7"/>
    <w:rsid w:val="22FB1646"/>
    <w:rsid w:val="23365094"/>
    <w:rsid w:val="23439509"/>
    <w:rsid w:val="2374553C"/>
    <w:rsid w:val="23760B31"/>
    <w:rsid w:val="23804CCB"/>
    <w:rsid w:val="23B38020"/>
    <w:rsid w:val="23CF72A3"/>
    <w:rsid w:val="23D7D8F3"/>
    <w:rsid w:val="23E56209"/>
    <w:rsid w:val="23E9DDF5"/>
    <w:rsid w:val="23FAB40C"/>
    <w:rsid w:val="240BBDB3"/>
    <w:rsid w:val="240F4E36"/>
    <w:rsid w:val="241501AE"/>
    <w:rsid w:val="2426F40B"/>
    <w:rsid w:val="244B8C3B"/>
    <w:rsid w:val="2462FB02"/>
    <w:rsid w:val="24868791"/>
    <w:rsid w:val="2486BBA3"/>
    <w:rsid w:val="248FD6DF"/>
    <w:rsid w:val="2496E6A7"/>
    <w:rsid w:val="24A9D814"/>
    <w:rsid w:val="24B516E2"/>
    <w:rsid w:val="24C1C566"/>
    <w:rsid w:val="24C35C45"/>
    <w:rsid w:val="24DE9412"/>
    <w:rsid w:val="24E70FBA"/>
    <w:rsid w:val="25229F91"/>
    <w:rsid w:val="2539F1DD"/>
    <w:rsid w:val="256AE6B1"/>
    <w:rsid w:val="25831B25"/>
    <w:rsid w:val="25862F4C"/>
    <w:rsid w:val="25A8DBCB"/>
    <w:rsid w:val="25C0BDE5"/>
    <w:rsid w:val="25D685F3"/>
    <w:rsid w:val="25E46F63"/>
    <w:rsid w:val="25E5F0A3"/>
    <w:rsid w:val="26216B17"/>
    <w:rsid w:val="262268D2"/>
    <w:rsid w:val="26496281"/>
    <w:rsid w:val="2664ABD9"/>
    <w:rsid w:val="26CBA4AA"/>
    <w:rsid w:val="26D66839"/>
    <w:rsid w:val="26E35ACA"/>
    <w:rsid w:val="27177B31"/>
    <w:rsid w:val="271D78A5"/>
    <w:rsid w:val="2754B5BE"/>
    <w:rsid w:val="2779F971"/>
    <w:rsid w:val="27AA67FC"/>
    <w:rsid w:val="27ACA219"/>
    <w:rsid w:val="27B456C0"/>
    <w:rsid w:val="27BA2104"/>
    <w:rsid w:val="27BE3933"/>
    <w:rsid w:val="27C3E962"/>
    <w:rsid w:val="27E68794"/>
    <w:rsid w:val="281DDB1E"/>
    <w:rsid w:val="2838051F"/>
    <w:rsid w:val="283F8AA9"/>
    <w:rsid w:val="284ECCF6"/>
    <w:rsid w:val="286CD887"/>
    <w:rsid w:val="287E9D5C"/>
    <w:rsid w:val="287FA1A5"/>
    <w:rsid w:val="2887BAEF"/>
    <w:rsid w:val="289AC21F"/>
    <w:rsid w:val="28A05B89"/>
    <w:rsid w:val="28AD239E"/>
    <w:rsid w:val="28C27B46"/>
    <w:rsid w:val="28D92CB2"/>
    <w:rsid w:val="28F7021D"/>
    <w:rsid w:val="2919D47B"/>
    <w:rsid w:val="292EB532"/>
    <w:rsid w:val="293258B1"/>
    <w:rsid w:val="2942B563"/>
    <w:rsid w:val="2943B2BE"/>
    <w:rsid w:val="29A9CD41"/>
    <w:rsid w:val="29D42F47"/>
    <w:rsid w:val="2A0C7BD8"/>
    <w:rsid w:val="2A116095"/>
    <w:rsid w:val="2A12A13B"/>
    <w:rsid w:val="2A3362F8"/>
    <w:rsid w:val="2A37F549"/>
    <w:rsid w:val="2A39DACF"/>
    <w:rsid w:val="2A65AB8C"/>
    <w:rsid w:val="2A664AF4"/>
    <w:rsid w:val="2A89B590"/>
    <w:rsid w:val="2AB2691A"/>
    <w:rsid w:val="2AE08039"/>
    <w:rsid w:val="2B2C4C6E"/>
    <w:rsid w:val="2B549B48"/>
    <w:rsid w:val="2B78D84B"/>
    <w:rsid w:val="2B7AABB8"/>
    <w:rsid w:val="2B962B3C"/>
    <w:rsid w:val="2BA963FA"/>
    <w:rsid w:val="2BAB32A9"/>
    <w:rsid w:val="2BCFC15D"/>
    <w:rsid w:val="2BD4CCDB"/>
    <w:rsid w:val="2BDD5372"/>
    <w:rsid w:val="2BE85E1D"/>
    <w:rsid w:val="2BE8D75B"/>
    <w:rsid w:val="2BF134F4"/>
    <w:rsid w:val="2C030E5F"/>
    <w:rsid w:val="2C03D4B8"/>
    <w:rsid w:val="2C0C947C"/>
    <w:rsid w:val="2C2A9F36"/>
    <w:rsid w:val="2C31C1F5"/>
    <w:rsid w:val="2C383AA9"/>
    <w:rsid w:val="2C454786"/>
    <w:rsid w:val="2C7CE176"/>
    <w:rsid w:val="2C99AFA4"/>
    <w:rsid w:val="2CB26148"/>
    <w:rsid w:val="2CB619BF"/>
    <w:rsid w:val="2CC467C5"/>
    <w:rsid w:val="2CE4B8D7"/>
    <w:rsid w:val="2CE57241"/>
    <w:rsid w:val="2D006821"/>
    <w:rsid w:val="2D0CD30D"/>
    <w:rsid w:val="2D113824"/>
    <w:rsid w:val="2D23C994"/>
    <w:rsid w:val="2D86E1BB"/>
    <w:rsid w:val="2D89A8D6"/>
    <w:rsid w:val="2D8CCC3E"/>
    <w:rsid w:val="2D9AC325"/>
    <w:rsid w:val="2D9D10BD"/>
    <w:rsid w:val="2DC19140"/>
    <w:rsid w:val="2DC4C277"/>
    <w:rsid w:val="2DD6CD6F"/>
    <w:rsid w:val="2DFB39F4"/>
    <w:rsid w:val="2E0D21C6"/>
    <w:rsid w:val="2E10FE60"/>
    <w:rsid w:val="2E1F0FEA"/>
    <w:rsid w:val="2E2C51A4"/>
    <w:rsid w:val="2E35E4B4"/>
    <w:rsid w:val="2E3618E9"/>
    <w:rsid w:val="2E52F469"/>
    <w:rsid w:val="2E570D1C"/>
    <w:rsid w:val="2E5E7405"/>
    <w:rsid w:val="2E68B2C8"/>
    <w:rsid w:val="2E9DA022"/>
    <w:rsid w:val="2EB49F73"/>
    <w:rsid w:val="2EB80823"/>
    <w:rsid w:val="2EC148D0"/>
    <w:rsid w:val="2EE5DEE0"/>
    <w:rsid w:val="2F074E38"/>
    <w:rsid w:val="2F19F80B"/>
    <w:rsid w:val="2F25A6A1"/>
    <w:rsid w:val="2F37988C"/>
    <w:rsid w:val="2F3FC316"/>
    <w:rsid w:val="2F5DD183"/>
    <w:rsid w:val="2F603285"/>
    <w:rsid w:val="2F651E8F"/>
    <w:rsid w:val="2F838493"/>
    <w:rsid w:val="2FB26AFC"/>
    <w:rsid w:val="2FB77DAF"/>
    <w:rsid w:val="2FD00758"/>
    <w:rsid w:val="2FDB71D8"/>
    <w:rsid w:val="2FE6175E"/>
    <w:rsid w:val="2FEC20D1"/>
    <w:rsid w:val="300D3BA8"/>
    <w:rsid w:val="3022B57F"/>
    <w:rsid w:val="30442903"/>
    <w:rsid w:val="30531757"/>
    <w:rsid w:val="306F6399"/>
    <w:rsid w:val="30816268"/>
    <w:rsid w:val="3092CA6D"/>
    <w:rsid w:val="309C2EE9"/>
    <w:rsid w:val="309DDCAD"/>
    <w:rsid w:val="30A1B703"/>
    <w:rsid w:val="30A2F37E"/>
    <w:rsid w:val="30B56FBD"/>
    <w:rsid w:val="30C0A33F"/>
    <w:rsid w:val="30C36A33"/>
    <w:rsid w:val="30C642DF"/>
    <w:rsid w:val="30C7F84C"/>
    <w:rsid w:val="30F4F0B4"/>
    <w:rsid w:val="310032AB"/>
    <w:rsid w:val="310F0702"/>
    <w:rsid w:val="311D4735"/>
    <w:rsid w:val="3125D5F1"/>
    <w:rsid w:val="3129D533"/>
    <w:rsid w:val="3140072B"/>
    <w:rsid w:val="31464D15"/>
    <w:rsid w:val="315B6460"/>
    <w:rsid w:val="3165B03B"/>
    <w:rsid w:val="317CC03D"/>
    <w:rsid w:val="31851BF4"/>
    <w:rsid w:val="318FB42E"/>
    <w:rsid w:val="31979F9B"/>
    <w:rsid w:val="31ABF8F8"/>
    <w:rsid w:val="31DABECF"/>
    <w:rsid w:val="31DC282B"/>
    <w:rsid w:val="31DCCC5C"/>
    <w:rsid w:val="32000855"/>
    <w:rsid w:val="320CB6E9"/>
    <w:rsid w:val="321F3CB4"/>
    <w:rsid w:val="3225A5EC"/>
    <w:rsid w:val="3230B615"/>
    <w:rsid w:val="323428BD"/>
    <w:rsid w:val="3254C709"/>
    <w:rsid w:val="326A3E20"/>
    <w:rsid w:val="326DC1CF"/>
    <w:rsid w:val="326EC73C"/>
    <w:rsid w:val="327C6BFB"/>
    <w:rsid w:val="3288C0E9"/>
    <w:rsid w:val="329382A2"/>
    <w:rsid w:val="32C136D1"/>
    <w:rsid w:val="32D33119"/>
    <w:rsid w:val="32F8499F"/>
    <w:rsid w:val="3320EC55"/>
    <w:rsid w:val="332F74FA"/>
    <w:rsid w:val="3333AB5C"/>
    <w:rsid w:val="333E7AC4"/>
    <w:rsid w:val="334BA482"/>
    <w:rsid w:val="335E16BC"/>
    <w:rsid w:val="336D7936"/>
    <w:rsid w:val="3376C4D3"/>
    <w:rsid w:val="33849B47"/>
    <w:rsid w:val="33C62ECB"/>
    <w:rsid w:val="33C6CB39"/>
    <w:rsid w:val="34084FB2"/>
    <w:rsid w:val="340E165F"/>
    <w:rsid w:val="3412148D"/>
    <w:rsid w:val="3414848F"/>
    <w:rsid w:val="3414C863"/>
    <w:rsid w:val="34310F05"/>
    <w:rsid w:val="344796EC"/>
    <w:rsid w:val="3452FDBB"/>
    <w:rsid w:val="346408A0"/>
    <w:rsid w:val="34673375"/>
    <w:rsid w:val="347F4302"/>
    <w:rsid w:val="348045E0"/>
    <w:rsid w:val="3488C621"/>
    <w:rsid w:val="348E3794"/>
    <w:rsid w:val="349576B3"/>
    <w:rsid w:val="3561856D"/>
    <w:rsid w:val="356FA00C"/>
    <w:rsid w:val="35785832"/>
    <w:rsid w:val="35ABA4FE"/>
    <w:rsid w:val="35CE1DDB"/>
    <w:rsid w:val="35E1C2EB"/>
    <w:rsid w:val="363D9A50"/>
    <w:rsid w:val="36443D0B"/>
    <w:rsid w:val="36460F5A"/>
    <w:rsid w:val="368FC78B"/>
    <w:rsid w:val="369DABD2"/>
    <w:rsid w:val="36BB0258"/>
    <w:rsid w:val="36CDEC67"/>
    <w:rsid w:val="36CF8B92"/>
    <w:rsid w:val="36DDECC0"/>
    <w:rsid w:val="36E438FB"/>
    <w:rsid w:val="36F8B781"/>
    <w:rsid w:val="37402D34"/>
    <w:rsid w:val="375983B4"/>
    <w:rsid w:val="3798AECE"/>
    <w:rsid w:val="37BBEE2A"/>
    <w:rsid w:val="37CB631E"/>
    <w:rsid w:val="37E75E57"/>
    <w:rsid w:val="383A824B"/>
    <w:rsid w:val="3851105A"/>
    <w:rsid w:val="386B8365"/>
    <w:rsid w:val="3879D28A"/>
    <w:rsid w:val="38A13E9B"/>
    <w:rsid w:val="38A44639"/>
    <w:rsid w:val="38D8016D"/>
    <w:rsid w:val="38DBE15E"/>
    <w:rsid w:val="38F0CCD9"/>
    <w:rsid w:val="3902384D"/>
    <w:rsid w:val="390CDEBF"/>
    <w:rsid w:val="390FB8EE"/>
    <w:rsid w:val="39266EDE"/>
    <w:rsid w:val="39304208"/>
    <w:rsid w:val="395A50E4"/>
    <w:rsid w:val="39652176"/>
    <w:rsid w:val="39663DC2"/>
    <w:rsid w:val="39695C41"/>
    <w:rsid w:val="39801CD9"/>
    <w:rsid w:val="39C7EC41"/>
    <w:rsid w:val="39C9AB54"/>
    <w:rsid w:val="39CAF179"/>
    <w:rsid w:val="39CD11AC"/>
    <w:rsid w:val="39CFFA92"/>
    <w:rsid w:val="39F5517A"/>
    <w:rsid w:val="3A0EFB6B"/>
    <w:rsid w:val="3A224D09"/>
    <w:rsid w:val="3A39F58E"/>
    <w:rsid w:val="3A407F51"/>
    <w:rsid w:val="3A46B091"/>
    <w:rsid w:val="3A892689"/>
    <w:rsid w:val="3A91C052"/>
    <w:rsid w:val="3A9B59C5"/>
    <w:rsid w:val="3AA28030"/>
    <w:rsid w:val="3AA87EA2"/>
    <w:rsid w:val="3AB871D3"/>
    <w:rsid w:val="3AC4B5EC"/>
    <w:rsid w:val="3AD95F2C"/>
    <w:rsid w:val="3AE16DD7"/>
    <w:rsid w:val="3AE83684"/>
    <w:rsid w:val="3AEAF714"/>
    <w:rsid w:val="3B088DB6"/>
    <w:rsid w:val="3B20AB28"/>
    <w:rsid w:val="3B375916"/>
    <w:rsid w:val="3B47BF77"/>
    <w:rsid w:val="3B4B310C"/>
    <w:rsid w:val="3B4B4C5B"/>
    <w:rsid w:val="3B8242BF"/>
    <w:rsid w:val="3B8B8B8D"/>
    <w:rsid w:val="3B9940D2"/>
    <w:rsid w:val="3BBDC2FA"/>
    <w:rsid w:val="3BC0034A"/>
    <w:rsid w:val="3C0951FB"/>
    <w:rsid w:val="3C0F49D7"/>
    <w:rsid w:val="3C2A1E1B"/>
    <w:rsid w:val="3C6CE665"/>
    <w:rsid w:val="3C7CA508"/>
    <w:rsid w:val="3C7F6F04"/>
    <w:rsid w:val="3CA4594D"/>
    <w:rsid w:val="3CA4D611"/>
    <w:rsid w:val="3CA8D904"/>
    <w:rsid w:val="3CB43B31"/>
    <w:rsid w:val="3CC92EDB"/>
    <w:rsid w:val="3CDBDBC8"/>
    <w:rsid w:val="3CDF0D9C"/>
    <w:rsid w:val="3D03E109"/>
    <w:rsid w:val="3D1B9DC3"/>
    <w:rsid w:val="3D2DF23B"/>
    <w:rsid w:val="3D3A23D8"/>
    <w:rsid w:val="3D4BC86C"/>
    <w:rsid w:val="3D8859C2"/>
    <w:rsid w:val="3DB128AF"/>
    <w:rsid w:val="3DBEFC8F"/>
    <w:rsid w:val="3DC8F695"/>
    <w:rsid w:val="3DD065C3"/>
    <w:rsid w:val="3E017BBD"/>
    <w:rsid w:val="3E0D30DB"/>
    <w:rsid w:val="3E2312EC"/>
    <w:rsid w:val="3E26A04C"/>
    <w:rsid w:val="3E37FEAE"/>
    <w:rsid w:val="3E46888D"/>
    <w:rsid w:val="3E4C6FA4"/>
    <w:rsid w:val="3E506D5F"/>
    <w:rsid w:val="3E56D7FE"/>
    <w:rsid w:val="3E9ACFB0"/>
    <w:rsid w:val="3EA53CD6"/>
    <w:rsid w:val="3EE7761A"/>
    <w:rsid w:val="3F010C3A"/>
    <w:rsid w:val="3F37DD23"/>
    <w:rsid w:val="3F3D96EF"/>
    <w:rsid w:val="3F4644ED"/>
    <w:rsid w:val="3F4B3EDE"/>
    <w:rsid w:val="3F8AD1C9"/>
    <w:rsid w:val="3FD96AF1"/>
    <w:rsid w:val="3FE61234"/>
    <w:rsid w:val="4000F9F0"/>
    <w:rsid w:val="40041DA3"/>
    <w:rsid w:val="40114B3D"/>
    <w:rsid w:val="403D9A30"/>
    <w:rsid w:val="40433EFD"/>
    <w:rsid w:val="404AEC0C"/>
    <w:rsid w:val="4055B24B"/>
    <w:rsid w:val="405E4D71"/>
    <w:rsid w:val="405EFCB0"/>
    <w:rsid w:val="4066A6CC"/>
    <w:rsid w:val="4073DCF5"/>
    <w:rsid w:val="4075B98B"/>
    <w:rsid w:val="40927EC2"/>
    <w:rsid w:val="40A1F54F"/>
    <w:rsid w:val="40C44814"/>
    <w:rsid w:val="40D7E340"/>
    <w:rsid w:val="40F4781E"/>
    <w:rsid w:val="40F51389"/>
    <w:rsid w:val="40FD3F41"/>
    <w:rsid w:val="41001C1F"/>
    <w:rsid w:val="41071793"/>
    <w:rsid w:val="41164E3A"/>
    <w:rsid w:val="411BB6FA"/>
    <w:rsid w:val="416D4676"/>
    <w:rsid w:val="4179C5F9"/>
    <w:rsid w:val="41AC9364"/>
    <w:rsid w:val="41BA62B4"/>
    <w:rsid w:val="41BCDABC"/>
    <w:rsid w:val="41D39B55"/>
    <w:rsid w:val="41DE71C2"/>
    <w:rsid w:val="41E21E72"/>
    <w:rsid w:val="41E3C68B"/>
    <w:rsid w:val="41EB226D"/>
    <w:rsid w:val="42195C8B"/>
    <w:rsid w:val="425C6E1C"/>
    <w:rsid w:val="426F7DE5"/>
    <w:rsid w:val="42735841"/>
    <w:rsid w:val="42756992"/>
    <w:rsid w:val="4286523F"/>
    <w:rsid w:val="4287F3F4"/>
    <w:rsid w:val="429C7EB2"/>
    <w:rsid w:val="42A9A984"/>
    <w:rsid w:val="42B828A4"/>
    <w:rsid w:val="42B8F685"/>
    <w:rsid w:val="42BF097A"/>
    <w:rsid w:val="42C52FD3"/>
    <w:rsid w:val="42D14680"/>
    <w:rsid w:val="42EB0914"/>
    <w:rsid w:val="42F2E913"/>
    <w:rsid w:val="43063C5C"/>
    <w:rsid w:val="431AA555"/>
    <w:rsid w:val="4349284F"/>
    <w:rsid w:val="434B3698"/>
    <w:rsid w:val="4356F9AD"/>
    <w:rsid w:val="4369728E"/>
    <w:rsid w:val="4369D10D"/>
    <w:rsid w:val="4381B0DE"/>
    <w:rsid w:val="439DD0CA"/>
    <w:rsid w:val="43A072B1"/>
    <w:rsid w:val="43CD4123"/>
    <w:rsid w:val="43DFF0A7"/>
    <w:rsid w:val="43E74CCD"/>
    <w:rsid w:val="43E75C4F"/>
    <w:rsid w:val="43E867AB"/>
    <w:rsid w:val="443203C5"/>
    <w:rsid w:val="4448ED01"/>
    <w:rsid w:val="44861F35"/>
    <w:rsid w:val="448C4642"/>
    <w:rsid w:val="44915059"/>
    <w:rsid w:val="44BF9B50"/>
    <w:rsid w:val="44C533C9"/>
    <w:rsid w:val="44C8D2CD"/>
    <w:rsid w:val="44E17232"/>
    <w:rsid w:val="44FB2DA5"/>
    <w:rsid w:val="450FBF71"/>
    <w:rsid w:val="451256F8"/>
    <w:rsid w:val="454A9147"/>
    <w:rsid w:val="4556F877"/>
    <w:rsid w:val="457F29F5"/>
    <w:rsid w:val="458B91B1"/>
    <w:rsid w:val="45A71EA7"/>
    <w:rsid w:val="45ED8559"/>
    <w:rsid w:val="463854BB"/>
    <w:rsid w:val="46486AA3"/>
    <w:rsid w:val="46586FB7"/>
    <w:rsid w:val="46591E43"/>
    <w:rsid w:val="467092C3"/>
    <w:rsid w:val="468581CD"/>
    <w:rsid w:val="468F04F5"/>
    <w:rsid w:val="46ACE6BA"/>
    <w:rsid w:val="46DEBAC9"/>
    <w:rsid w:val="46F01765"/>
    <w:rsid w:val="46FF7674"/>
    <w:rsid w:val="4715280B"/>
    <w:rsid w:val="472613E4"/>
    <w:rsid w:val="47491C57"/>
    <w:rsid w:val="4752C2EB"/>
    <w:rsid w:val="4758AD56"/>
    <w:rsid w:val="47605013"/>
    <w:rsid w:val="476C57A9"/>
    <w:rsid w:val="4774350C"/>
    <w:rsid w:val="478F5A8C"/>
    <w:rsid w:val="4796F0EA"/>
    <w:rsid w:val="47A9F594"/>
    <w:rsid w:val="47C31089"/>
    <w:rsid w:val="47DE992B"/>
    <w:rsid w:val="47DF5FC8"/>
    <w:rsid w:val="4817F184"/>
    <w:rsid w:val="481BCE40"/>
    <w:rsid w:val="483CE3B1"/>
    <w:rsid w:val="4857CCB0"/>
    <w:rsid w:val="48614453"/>
    <w:rsid w:val="486B0996"/>
    <w:rsid w:val="48708D82"/>
    <w:rsid w:val="487CA331"/>
    <w:rsid w:val="4890B538"/>
    <w:rsid w:val="48BD2F7D"/>
    <w:rsid w:val="48C1C115"/>
    <w:rsid w:val="48CEFC7F"/>
    <w:rsid w:val="48DABD3E"/>
    <w:rsid w:val="48E600B4"/>
    <w:rsid w:val="48EC5128"/>
    <w:rsid w:val="48EE8A58"/>
    <w:rsid w:val="491199AA"/>
    <w:rsid w:val="49198831"/>
    <w:rsid w:val="495DD521"/>
    <w:rsid w:val="49612C3E"/>
    <w:rsid w:val="497245F8"/>
    <w:rsid w:val="49D8B412"/>
    <w:rsid w:val="49E5C81B"/>
    <w:rsid w:val="4A02166B"/>
    <w:rsid w:val="4A411D88"/>
    <w:rsid w:val="4A50C59F"/>
    <w:rsid w:val="4A84BCA8"/>
    <w:rsid w:val="4AA8BE81"/>
    <w:rsid w:val="4AC6BF00"/>
    <w:rsid w:val="4AE0878E"/>
    <w:rsid w:val="4AE37453"/>
    <w:rsid w:val="4AE74520"/>
    <w:rsid w:val="4AFB491B"/>
    <w:rsid w:val="4B11A03C"/>
    <w:rsid w:val="4B12184D"/>
    <w:rsid w:val="4B30E055"/>
    <w:rsid w:val="4B58D8FC"/>
    <w:rsid w:val="4B6F35B7"/>
    <w:rsid w:val="4B9C8C70"/>
    <w:rsid w:val="4BACFECB"/>
    <w:rsid w:val="4BB2E67E"/>
    <w:rsid w:val="4BB2FD9F"/>
    <w:rsid w:val="4BB5389E"/>
    <w:rsid w:val="4BCDF09E"/>
    <w:rsid w:val="4BD7C4A4"/>
    <w:rsid w:val="4BF829A8"/>
    <w:rsid w:val="4BFDEA89"/>
    <w:rsid w:val="4C0766E0"/>
    <w:rsid w:val="4C0AE136"/>
    <w:rsid w:val="4C16E3F3"/>
    <w:rsid w:val="4C1AB8FD"/>
    <w:rsid w:val="4C32F7B7"/>
    <w:rsid w:val="4C484E8A"/>
    <w:rsid w:val="4C783527"/>
    <w:rsid w:val="4C916ADA"/>
    <w:rsid w:val="4CB42801"/>
    <w:rsid w:val="4CC1D93A"/>
    <w:rsid w:val="4CD687C8"/>
    <w:rsid w:val="4CD928DA"/>
    <w:rsid w:val="4D0FF673"/>
    <w:rsid w:val="4D2A976F"/>
    <w:rsid w:val="4D30E5DA"/>
    <w:rsid w:val="4D34D3D4"/>
    <w:rsid w:val="4D475DC8"/>
    <w:rsid w:val="4D67167C"/>
    <w:rsid w:val="4D6E0678"/>
    <w:rsid w:val="4D7D11DC"/>
    <w:rsid w:val="4D9EE645"/>
    <w:rsid w:val="4DB0C83C"/>
    <w:rsid w:val="4DB50FDE"/>
    <w:rsid w:val="4DB59002"/>
    <w:rsid w:val="4DC0459C"/>
    <w:rsid w:val="4DCF73F7"/>
    <w:rsid w:val="4DD6610C"/>
    <w:rsid w:val="4E03FA21"/>
    <w:rsid w:val="4E068FC7"/>
    <w:rsid w:val="4E0884DF"/>
    <w:rsid w:val="4E17CE36"/>
    <w:rsid w:val="4E253896"/>
    <w:rsid w:val="4E307404"/>
    <w:rsid w:val="4E34BAF6"/>
    <w:rsid w:val="4E4F9B0E"/>
    <w:rsid w:val="4E5FA9E2"/>
    <w:rsid w:val="4EB197CD"/>
    <w:rsid w:val="4EB1C96B"/>
    <w:rsid w:val="4ECA251E"/>
    <w:rsid w:val="4EE0F06D"/>
    <w:rsid w:val="4EEABA81"/>
    <w:rsid w:val="4EEB920A"/>
    <w:rsid w:val="4EECDEE6"/>
    <w:rsid w:val="4EF2351A"/>
    <w:rsid w:val="4F248DFE"/>
    <w:rsid w:val="4F422F02"/>
    <w:rsid w:val="4F4C989D"/>
    <w:rsid w:val="4FB1103E"/>
    <w:rsid w:val="4FB596B5"/>
    <w:rsid w:val="4FD00CFB"/>
    <w:rsid w:val="50675783"/>
    <w:rsid w:val="506E49AB"/>
    <w:rsid w:val="50AB3277"/>
    <w:rsid w:val="50BADA3C"/>
    <w:rsid w:val="50EA7B82"/>
    <w:rsid w:val="50FACD2B"/>
    <w:rsid w:val="51064931"/>
    <w:rsid w:val="510B89BB"/>
    <w:rsid w:val="5123E261"/>
    <w:rsid w:val="512E8254"/>
    <w:rsid w:val="513215BA"/>
    <w:rsid w:val="51326981"/>
    <w:rsid w:val="514FDCE2"/>
    <w:rsid w:val="51505DA6"/>
    <w:rsid w:val="5174D4AC"/>
    <w:rsid w:val="51825781"/>
    <w:rsid w:val="51883B1C"/>
    <w:rsid w:val="51B4FE34"/>
    <w:rsid w:val="51DA8A44"/>
    <w:rsid w:val="51E69B34"/>
    <w:rsid w:val="51F0DA00"/>
    <w:rsid w:val="5221B5BC"/>
    <w:rsid w:val="5228DCEF"/>
    <w:rsid w:val="522A23CE"/>
    <w:rsid w:val="523748B6"/>
    <w:rsid w:val="52575943"/>
    <w:rsid w:val="5270F758"/>
    <w:rsid w:val="527AF9AD"/>
    <w:rsid w:val="527F8792"/>
    <w:rsid w:val="5281C46F"/>
    <w:rsid w:val="528333BA"/>
    <w:rsid w:val="528BFB9E"/>
    <w:rsid w:val="52C63AF6"/>
    <w:rsid w:val="52EB8B71"/>
    <w:rsid w:val="52F89DD7"/>
    <w:rsid w:val="530CB038"/>
    <w:rsid w:val="5332B75D"/>
    <w:rsid w:val="536B40A1"/>
    <w:rsid w:val="537A0876"/>
    <w:rsid w:val="537B2571"/>
    <w:rsid w:val="539DE5DA"/>
    <w:rsid w:val="53BE7526"/>
    <w:rsid w:val="53D81051"/>
    <w:rsid w:val="53EA7597"/>
    <w:rsid w:val="53EB8D94"/>
    <w:rsid w:val="53F8DBA1"/>
    <w:rsid w:val="53FBE41A"/>
    <w:rsid w:val="54322F92"/>
    <w:rsid w:val="54530BD3"/>
    <w:rsid w:val="54620B57"/>
    <w:rsid w:val="547572AC"/>
    <w:rsid w:val="548808EF"/>
    <w:rsid w:val="54A22175"/>
    <w:rsid w:val="54A89C15"/>
    <w:rsid w:val="54D3956D"/>
    <w:rsid w:val="54E2689A"/>
    <w:rsid w:val="54F036B4"/>
    <w:rsid w:val="54F4950C"/>
    <w:rsid w:val="55142B12"/>
    <w:rsid w:val="551EFC73"/>
    <w:rsid w:val="557273A9"/>
    <w:rsid w:val="557D01A4"/>
    <w:rsid w:val="557F7C16"/>
    <w:rsid w:val="5582CABA"/>
    <w:rsid w:val="558DC05E"/>
    <w:rsid w:val="559A4F44"/>
    <w:rsid w:val="55B54C31"/>
    <w:rsid w:val="55B9698D"/>
    <w:rsid w:val="55CFF34D"/>
    <w:rsid w:val="55DA5159"/>
    <w:rsid w:val="55F44189"/>
    <w:rsid w:val="55FA2E96"/>
    <w:rsid w:val="56028E1D"/>
    <w:rsid w:val="56232C33"/>
    <w:rsid w:val="562B6973"/>
    <w:rsid w:val="56362020"/>
    <w:rsid w:val="564F8D40"/>
    <w:rsid w:val="56697500"/>
    <w:rsid w:val="566A2C29"/>
    <w:rsid w:val="568227B7"/>
    <w:rsid w:val="568499E6"/>
    <w:rsid w:val="5691D4BB"/>
    <w:rsid w:val="5696BFD8"/>
    <w:rsid w:val="56A6E640"/>
    <w:rsid w:val="56DE7AC8"/>
    <w:rsid w:val="56DEF993"/>
    <w:rsid w:val="56E91C1C"/>
    <w:rsid w:val="56FE0C70"/>
    <w:rsid w:val="5712336E"/>
    <w:rsid w:val="5719F9E1"/>
    <w:rsid w:val="571E106E"/>
    <w:rsid w:val="571E8D5C"/>
    <w:rsid w:val="5740412B"/>
    <w:rsid w:val="574F3E5C"/>
    <w:rsid w:val="57820D36"/>
    <w:rsid w:val="57834FC4"/>
    <w:rsid w:val="57A79F95"/>
    <w:rsid w:val="57B6B307"/>
    <w:rsid w:val="57C8E1DD"/>
    <w:rsid w:val="57D01F34"/>
    <w:rsid w:val="57E85466"/>
    <w:rsid w:val="57F58751"/>
    <w:rsid w:val="58032B9A"/>
    <w:rsid w:val="580D88C4"/>
    <w:rsid w:val="581D5C27"/>
    <w:rsid w:val="5856FC4A"/>
    <w:rsid w:val="5863EE5E"/>
    <w:rsid w:val="5891E838"/>
    <w:rsid w:val="58A459CE"/>
    <w:rsid w:val="58DC7EB6"/>
    <w:rsid w:val="5901D2B4"/>
    <w:rsid w:val="59205632"/>
    <w:rsid w:val="595F2047"/>
    <w:rsid w:val="596F44E8"/>
    <w:rsid w:val="597F4A35"/>
    <w:rsid w:val="598B9D18"/>
    <w:rsid w:val="59C51F8B"/>
    <w:rsid w:val="59C73BC3"/>
    <w:rsid w:val="59CAC76F"/>
    <w:rsid w:val="59CEF3DF"/>
    <w:rsid w:val="59F46566"/>
    <w:rsid w:val="59FC9BF0"/>
    <w:rsid w:val="5A04249A"/>
    <w:rsid w:val="5A0F9745"/>
    <w:rsid w:val="5A20BDD0"/>
    <w:rsid w:val="5A2563EB"/>
    <w:rsid w:val="5A3045BC"/>
    <w:rsid w:val="5A719D98"/>
    <w:rsid w:val="5A8B7C29"/>
    <w:rsid w:val="5A91716B"/>
    <w:rsid w:val="5A95345A"/>
    <w:rsid w:val="5A98322C"/>
    <w:rsid w:val="5AD51A2D"/>
    <w:rsid w:val="5ADABAA0"/>
    <w:rsid w:val="5B15812F"/>
    <w:rsid w:val="5B17D256"/>
    <w:rsid w:val="5B4E2219"/>
    <w:rsid w:val="5B718052"/>
    <w:rsid w:val="5B77C47B"/>
    <w:rsid w:val="5B82B45F"/>
    <w:rsid w:val="5B8B8ED9"/>
    <w:rsid w:val="5B9295C3"/>
    <w:rsid w:val="5BAC70C1"/>
    <w:rsid w:val="5C125273"/>
    <w:rsid w:val="5C165EF2"/>
    <w:rsid w:val="5C16AB3A"/>
    <w:rsid w:val="5C4E2033"/>
    <w:rsid w:val="5C5DBC9F"/>
    <w:rsid w:val="5C62A0A4"/>
    <w:rsid w:val="5C7F6DCC"/>
    <w:rsid w:val="5C91F038"/>
    <w:rsid w:val="5C9C547E"/>
    <w:rsid w:val="5CA8C1C5"/>
    <w:rsid w:val="5CC06412"/>
    <w:rsid w:val="5CC6195B"/>
    <w:rsid w:val="5CD6987E"/>
    <w:rsid w:val="5CEC7F9D"/>
    <w:rsid w:val="5CF210C4"/>
    <w:rsid w:val="5CF5D462"/>
    <w:rsid w:val="5D26A357"/>
    <w:rsid w:val="5D27057E"/>
    <w:rsid w:val="5D32812C"/>
    <w:rsid w:val="5D4A2547"/>
    <w:rsid w:val="5D5C7114"/>
    <w:rsid w:val="5D60E4F8"/>
    <w:rsid w:val="5D688172"/>
    <w:rsid w:val="5D971AFE"/>
    <w:rsid w:val="5DAB0E33"/>
    <w:rsid w:val="5DADDC68"/>
    <w:rsid w:val="5DDE0F9F"/>
    <w:rsid w:val="5DF01213"/>
    <w:rsid w:val="5DFE0C0D"/>
    <w:rsid w:val="5E022BA0"/>
    <w:rsid w:val="5E15C2D8"/>
    <w:rsid w:val="5E37B68D"/>
    <w:rsid w:val="5E434ECA"/>
    <w:rsid w:val="5E43DDC4"/>
    <w:rsid w:val="5E4DE25A"/>
    <w:rsid w:val="5E566EEC"/>
    <w:rsid w:val="5E5D7A26"/>
    <w:rsid w:val="5E6A113B"/>
    <w:rsid w:val="5EA3E397"/>
    <w:rsid w:val="5EC2D5DF"/>
    <w:rsid w:val="5EC2E224"/>
    <w:rsid w:val="5ED664C7"/>
    <w:rsid w:val="5ED67D40"/>
    <w:rsid w:val="5EE0AAA8"/>
    <w:rsid w:val="5F01AA3D"/>
    <w:rsid w:val="5F22010B"/>
    <w:rsid w:val="5F352DA5"/>
    <w:rsid w:val="5F483D89"/>
    <w:rsid w:val="5F62E176"/>
    <w:rsid w:val="5F97F693"/>
    <w:rsid w:val="5FB726FA"/>
    <w:rsid w:val="5FB9A1AC"/>
    <w:rsid w:val="5FDACD75"/>
    <w:rsid w:val="5FFF7C46"/>
    <w:rsid w:val="60520F76"/>
    <w:rsid w:val="606606E6"/>
    <w:rsid w:val="606D723B"/>
    <w:rsid w:val="606EC54D"/>
    <w:rsid w:val="60714D5B"/>
    <w:rsid w:val="6076208D"/>
    <w:rsid w:val="607946DB"/>
    <w:rsid w:val="608525FF"/>
    <w:rsid w:val="60975EF6"/>
    <w:rsid w:val="60A004E5"/>
    <w:rsid w:val="60A85379"/>
    <w:rsid w:val="60F15AAC"/>
    <w:rsid w:val="60FAC453"/>
    <w:rsid w:val="611D2543"/>
    <w:rsid w:val="61546177"/>
    <w:rsid w:val="6162164F"/>
    <w:rsid w:val="6189C2F7"/>
    <w:rsid w:val="61B63D5B"/>
    <w:rsid w:val="61DFA7EC"/>
    <w:rsid w:val="61ECF8C2"/>
    <w:rsid w:val="6207DBB5"/>
    <w:rsid w:val="621C420A"/>
    <w:rsid w:val="62264803"/>
    <w:rsid w:val="623205E2"/>
    <w:rsid w:val="624BEFE2"/>
    <w:rsid w:val="6251F964"/>
    <w:rsid w:val="6262A892"/>
    <w:rsid w:val="627D0D89"/>
    <w:rsid w:val="62802ADB"/>
    <w:rsid w:val="628E5167"/>
    <w:rsid w:val="62A1D810"/>
    <w:rsid w:val="62B00159"/>
    <w:rsid w:val="62B09732"/>
    <w:rsid w:val="62B35ECB"/>
    <w:rsid w:val="62DA1226"/>
    <w:rsid w:val="62E8B743"/>
    <w:rsid w:val="63353C03"/>
    <w:rsid w:val="6335815B"/>
    <w:rsid w:val="63474E55"/>
    <w:rsid w:val="63630A93"/>
    <w:rsid w:val="63647D7D"/>
    <w:rsid w:val="63803846"/>
    <w:rsid w:val="63878B08"/>
    <w:rsid w:val="6390E1BD"/>
    <w:rsid w:val="63A01294"/>
    <w:rsid w:val="63AE1E76"/>
    <w:rsid w:val="63B69D63"/>
    <w:rsid w:val="63B7EA43"/>
    <w:rsid w:val="63B82C30"/>
    <w:rsid w:val="63BFFA31"/>
    <w:rsid w:val="63DC20D4"/>
    <w:rsid w:val="63E5BFB5"/>
    <w:rsid w:val="63EC499F"/>
    <w:rsid w:val="63FAE98E"/>
    <w:rsid w:val="64060D63"/>
    <w:rsid w:val="6421A3E8"/>
    <w:rsid w:val="6433587E"/>
    <w:rsid w:val="6435BBED"/>
    <w:rsid w:val="643739CD"/>
    <w:rsid w:val="64690FB1"/>
    <w:rsid w:val="64731D72"/>
    <w:rsid w:val="6478FE38"/>
    <w:rsid w:val="647D641E"/>
    <w:rsid w:val="64827FFB"/>
    <w:rsid w:val="64A552E6"/>
    <w:rsid w:val="64AD8AD6"/>
    <w:rsid w:val="651FA7C6"/>
    <w:rsid w:val="653B62B4"/>
    <w:rsid w:val="6562ECC8"/>
    <w:rsid w:val="65701C7C"/>
    <w:rsid w:val="6570AE3B"/>
    <w:rsid w:val="657701E4"/>
    <w:rsid w:val="657A7187"/>
    <w:rsid w:val="657BBF3C"/>
    <w:rsid w:val="65919CD9"/>
    <w:rsid w:val="65969C9C"/>
    <w:rsid w:val="659857A9"/>
    <w:rsid w:val="65A46EA7"/>
    <w:rsid w:val="65DD5B08"/>
    <w:rsid w:val="65FED026"/>
    <w:rsid w:val="662F7E56"/>
    <w:rsid w:val="663097AA"/>
    <w:rsid w:val="665BA983"/>
    <w:rsid w:val="665BB992"/>
    <w:rsid w:val="6667A7F1"/>
    <w:rsid w:val="6675C4C7"/>
    <w:rsid w:val="66A0B673"/>
    <w:rsid w:val="66C4AB60"/>
    <w:rsid w:val="66D22057"/>
    <w:rsid w:val="66E4686E"/>
    <w:rsid w:val="66E6C570"/>
    <w:rsid w:val="67180C32"/>
    <w:rsid w:val="67328A50"/>
    <w:rsid w:val="673A9407"/>
    <w:rsid w:val="67495F46"/>
    <w:rsid w:val="676205F1"/>
    <w:rsid w:val="677B30F9"/>
    <w:rsid w:val="677D08E7"/>
    <w:rsid w:val="67811635"/>
    <w:rsid w:val="678B97F7"/>
    <w:rsid w:val="67909AE3"/>
    <w:rsid w:val="679A6F8E"/>
    <w:rsid w:val="679E0888"/>
    <w:rsid w:val="67AD7C40"/>
    <w:rsid w:val="67BF2D80"/>
    <w:rsid w:val="67E5C009"/>
    <w:rsid w:val="67EDCD93"/>
    <w:rsid w:val="67FAD7EC"/>
    <w:rsid w:val="682CEEE3"/>
    <w:rsid w:val="682D7E36"/>
    <w:rsid w:val="683C6976"/>
    <w:rsid w:val="6856A1F1"/>
    <w:rsid w:val="685D2C23"/>
    <w:rsid w:val="68635586"/>
    <w:rsid w:val="68944615"/>
    <w:rsid w:val="689AE27B"/>
    <w:rsid w:val="68B54B15"/>
    <w:rsid w:val="68BAB678"/>
    <w:rsid w:val="68ECAE9A"/>
    <w:rsid w:val="68F67053"/>
    <w:rsid w:val="690DCB8E"/>
    <w:rsid w:val="69133979"/>
    <w:rsid w:val="695E0876"/>
    <w:rsid w:val="695E6FAD"/>
    <w:rsid w:val="698ADFC5"/>
    <w:rsid w:val="699E1187"/>
    <w:rsid w:val="69BFB340"/>
    <w:rsid w:val="69D8FA43"/>
    <w:rsid w:val="69D93F73"/>
    <w:rsid w:val="6A06D279"/>
    <w:rsid w:val="6A0CBD50"/>
    <w:rsid w:val="6A2E5120"/>
    <w:rsid w:val="6A306DBE"/>
    <w:rsid w:val="6A332FF0"/>
    <w:rsid w:val="6A3A4DC7"/>
    <w:rsid w:val="6A469BCD"/>
    <w:rsid w:val="6A649139"/>
    <w:rsid w:val="6A6A2B12"/>
    <w:rsid w:val="6A6EBDC6"/>
    <w:rsid w:val="6A730245"/>
    <w:rsid w:val="6A784F78"/>
    <w:rsid w:val="6A823C84"/>
    <w:rsid w:val="6A9238FC"/>
    <w:rsid w:val="6AA9B380"/>
    <w:rsid w:val="6AB68A04"/>
    <w:rsid w:val="6ABE8356"/>
    <w:rsid w:val="6AC92187"/>
    <w:rsid w:val="6AE05C49"/>
    <w:rsid w:val="6AE85699"/>
    <w:rsid w:val="6AF1CAD3"/>
    <w:rsid w:val="6AF9AF8C"/>
    <w:rsid w:val="6AFB9D92"/>
    <w:rsid w:val="6B185D12"/>
    <w:rsid w:val="6B26D615"/>
    <w:rsid w:val="6B321B31"/>
    <w:rsid w:val="6B4738EF"/>
    <w:rsid w:val="6B895F7A"/>
    <w:rsid w:val="6BA362B8"/>
    <w:rsid w:val="6BC19B67"/>
    <w:rsid w:val="6C2673FD"/>
    <w:rsid w:val="6C355F77"/>
    <w:rsid w:val="6C3FC2FA"/>
    <w:rsid w:val="6C55500A"/>
    <w:rsid w:val="6C5BB466"/>
    <w:rsid w:val="6C6E11AA"/>
    <w:rsid w:val="6C84158F"/>
    <w:rsid w:val="6C96106F"/>
    <w:rsid w:val="6C9B1276"/>
    <w:rsid w:val="6CB7DF6D"/>
    <w:rsid w:val="6CD652BF"/>
    <w:rsid w:val="6CD7AFAE"/>
    <w:rsid w:val="6D00D55C"/>
    <w:rsid w:val="6D078F3A"/>
    <w:rsid w:val="6D0B431E"/>
    <w:rsid w:val="6D7704E6"/>
    <w:rsid w:val="6DA3994B"/>
    <w:rsid w:val="6DB33410"/>
    <w:rsid w:val="6DB52B25"/>
    <w:rsid w:val="6DE62749"/>
    <w:rsid w:val="6DE683AE"/>
    <w:rsid w:val="6E3AD651"/>
    <w:rsid w:val="6E3C612A"/>
    <w:rsid w:val="6E41B500"/>
    <w:rsid w:val="6E76A2A8"/>
    <w:rsid w:val="6E79C064"/>
    <w:rsid w:val="6E8A7BC0"/>
    <w:rsid w:val="6EA82E43"/>
    <w:rsid w:val="6EAED675"/>
    <w:rsid w:val="6EBC35C3"/>
    <w:rsid w:val="6EC1003C"/>
    <w:rsid w:val="6ECC19D8"/>
    <w:rsid w:val="6F02E185"/>
    <w:rsid w:val="6F419237"/>
    <w:rsid w:val="6F4AAC8D"/>
    <w:rsid w:val="6F50E383"/>
    <w:rsid w:val="6F539CCE"/>
    <w:rsid w:val="6F66BB5C"/>
    <w:rsid w:val="6F7C7BE4"/>
    <w:rsid w:val="6F950654"/>
    <w:rsid w:val="6FB67BF7"/>
    <w:rsid w:val="6FE0286C"/>
    <w:rsid w:val="6FECEE36"/>
    <w:rsid w:val="6FF2DDF0"/>
    <w:rsid w:val="7008089C"/>
    <w:rsid w:val="700EC81D"/>
    <w:rsid w:val="701EE209"/>
    <w:rsid w:val="7030798E"/>
    <w:rsid w:val="70369F92"/>
    <w:rsid w:val="705AE68D"/>
    <w:rsid w:val="707D7B1F"/>
    <w:rsid w:val="70A02874"/>
    <w:rsid w:val="70A194DE"/>
    <w:rsid w:val="70C2BA5F"/>
    <w:rsid w:val="70C83308"/>
    <w:rsid w:val="70E52AE4"/>
    <w:rsid w:val="70F68E59"/>
    <w:rsid w:val="70FFDA8F"/>
    <w:rsid w:val="7142C36C"/>
    <w:rsid w:val="714959D8"/>
    <w:rsid w:val="71590F6A"/>
    <w:rsid w:val="7161AC8E"/>
    <w:rsid w:val="7173E187"/>
    <w:rsid w:val="718D8D4B"/>
    <w:rsid w:val="71AC59F2"/>
    <w:rsid w:val="71C05258"/>
    <w:rsid w:val="71CD9685"/>
    <w:rsid w:val="71ECB954"/>
    <w:rsid w:val="71F5343E"/>
    <w:rsid w:val="71FEC18C"/>
    <w:rsid w:val="72048B21"/>
    <w:rsid w:val="720C147B"/>
    <w:rsid w:val="7211050D"/>
    <w:rsid w:val="72283604"/>
    <w:rsid w:val="7232C53B"/>
    <w:rsid w:val="72497042"/>
    <w:rsid w:val="724C85B5"/>
    <w:rsid w:val="724F414E"/>
    <w:rsid w:val="725C6FB7"/>
    <w:rsid w:val="72602FCD"/>
    <w:rsid w:val="7270E0DD"/>
    <w:rsid w:val="728434FE"/>
    <w:rsid w:val="728C25F2"/>
    <w:rsid w:val="728CFCCA"/>
    <w:rsid w:val="728FB6C1"/>
    <w:rsid w:val="72938AEE"/>
    <w:rsid w:val="72A6595E"/>
    <w:rsid w:val="72B7D685"/>
    <w:rsid w:val="72D96D4A"/>
    <w:rsid w:val="72E9E42B"/>
    <w:rsid w:val="72F26D1D"/>
    <w:rsid w:val="72FD7397"/>
    <w:rsid w:val="731DE383"/>
    <w:rsid w:val="73300B0C"/>
    <w:rsid w:val="73437350"/>
    <w:rsid w:val="734B0FB1"/>
    <w:rsid w:val="73640B9F"/>
    <w:rsid w:val="73A8130A"/>
    <w:rsid w:val="73B65C35"/>
    <w:rsid w:val="73BB64C8"/>
    <w:rsid w:val="73C3DE99"/>
    <w:rsid w:val="73C4D9C3"/>
    <w:rsid w:val="73F8E4D5"/>
    <w:rsid w:val="740F2BF6"/>
    <w:rsid w:val="7410CFF7"/>
    <w:rsid w:val="743CF080"/>
    <w:rsid w:val="743FF743"/>
    <w:rsid w:val="747158CD"/>
    <w:rsid w:val="74753DAB"/>
    <w:rsid w:val="74785F12"/>
    <w:rsid w:val="747F6E31"/>
    <w:rsid w:val="747FC64F"/>
    <w:rsid w:val="749934E6"/>
    <w:rsid w:val="74B0ADE2"/>
    <w:rsid w:val="74B1A97C"/>
    <w:rsid w:val="74E5952E"/>
    <w:rsid w:val="74F0424A"/>
    <w:rsid w:val="74F0931A"/>
    <w:rsid w:val="74F684C2"/>
    <w:rsid w:val="74FBB11F"/>
    <w:rsid w:val="7512C4A2"/>
    <w:rsid w:val="7527FF40"/>
    <w:rsid w:val="75332B7E"/>
    <w:rsid w:val="75353FCE"/>
    <w:rsid w:val="75730552"/>
    <w:rsid w:val="7575C2BC"/>
    <w:rsid w:val="75766306"/>
    <w:rsid w:val="7579BA08"/>
    <w:rsid w:val="758B6B53"/>
    <w:rsid w:val="75962B82"/>
    <w:rsid w:val="75D0992E"/>
    <w:rsid w:val="75EEA73F"/>
    <w:rsid w:val="75F7F599"/>
    <w:rsid w:val="7605A653"/>
    <w:rsid w:val="760BA23C"/>
    <w:rsid w:val="761ED8B8"/>
    <w:rsid w:val="768710BA"/>
    <w:rsid w:val="76952D89"/>
    <w:rsid w:val="769945B8"/>
    <w:rsid w:val="769F2883"/>
    <w:rsid w:val="76AEF967"/>
    <w:rsid w:val="76B4C457"/>
    <w:rsid w:val="76B668A3"/>
    <w:rsid w:val="76BDF643"/>
    <w:rsid w:val="76BF5195"/>
    <w:rsid w:val="76F76D34"/>
    <w:rsid w:val="7703446D"/>
    <w:rsid w:val="7704E1B8"/>
    <w:rsid w:val="77070E0E"/>
    <w:rsid w:val="7716C6FC"/>
    <w:rsid w:val="773E8CD7"/>
    <w:rsid w:val="7757B1A3"/>
    <w:rsid w:val="777BF7F9"/>
    <w:rsid w:val="778434B5"/>
    <w:rsid w:val="7794CEE5"/>
    <w:rsid w:val="77989332"/>
    <w:rsid w:val="7799375D"/>
    <w:rsid w:val="779E8FED"/>
    <w:rsid w:val="77C353F3"/>
    <w:rsid w:val="77D4CE65"/>
    <w:rsid w:val="782348B0"/>
    <w:rsid w:val="784CEF63"/>
    <w:rsid w:val="785C9831"/>
    <w:rsid w:val="785EC65F"/>
    <w:rsid w:val="7869E472"/>
    <w:rsid w:val="786E1B21"/>
    <w:rsid w:val="78789E41"/>
    <w:rsid w:val="789DBC3E"/>
    <w:rsid w:val="78A92BF9"/>
    <w:rsid w:val="78CE0B89"/>
    <w:rsid w:val="78CE9F42"/>
    <w:rsid w:val="78D52A6D"/>
    <w:rsid w:val="78D8B485"/>
    <w:rsid w:val="78F41DD8"/>
    <w:rsid w:val="790B1A0B"/>
    <w:rsid w:val="7915AD91"/>
    <w:rsid w:val="792350BC"/>
    <w:rsid w:val="79292792"/>
    <w:rsid w:val="79355764"/>
    <w:rsid w:val="79437B60"/>
    <w:rsid w:val="79440FAE"/>
    <w:rsid w:val="7945DC0D"/>
    <w:rsid w:val="79558C3D"/>
    <w:rsid w:val="796831D5"/>
    <w:rsid w:val="79A73D23"/>
    <w:rsid w:val="79A88165"/>
    <w:rsid w:val="79B44844"/>
    <w:rsid w:val="79C547A0"/>
    <w:rsid w:val="79CA23C4"/>
    <w:rsid w:val="79D604F9"/>
    <w:rsid w:val="79DBFD28"/>
    <w:rsid w:val="79EE40F9"/>
    <w:rsid w:val="79FEA506"/>
    <w:rsid w:val="7A0C992F"/>
    <w:rsid w:val="7A1946AD"/>
    <w:rsid w:val="7A1CC980"/>
    <w:rsid w:val="7A411FA2"/>
    <w:rsid w:val="7A629DE5"/>
    <w:rsid w:val="7A63C206"/>
    <w:rsid w:val="7A679448"/>
    <w:rsid w:val="7A83B2C4"/>
    <w:rsid w:val="7AD1132A"/>
    <w:rsid w:val="7ADD35A9"/>
    <w:rsid w:val="7AE75B9D"/>
    <w:rsid w:val="7AEAA4EB"/>
    <w:rsid w:val="7AF73399"/>
    <w:rsid w:val="7AF8435F"/>
    <w:rsid w:val="7AFF8CA1"/>
    <w:rsid w:val="7B00597A"/>
    <w:rsid w:val="7B048DA5"/>
    <w:rsid w:val="7B0E5643"/>
    <w:rsid w:val="7B205500"/>
    <w:rsid w:val="7B368D24"/>
    <w:rsid w:val="7B39CC1F"/>
    <w:rsid w:val="7B689EAC"/>
    <w:rsid w:val="7B832B67"/>
    <w:rsid w:val="7BA81FDA"/>
    <w:rsid w:val="7BC7DC97"/>
    <w:rsid w:val="7BCA93E1"/>
    <w:rsid w:val="7BD36154"/>
    <w:rsid w:val="7BEAFE6E"/>
    <w:rsid w:val="7BEE05E8"/>
    <w:rsid w:val="7BFAFD06"/>
    <w:rsid w:val="7C056D06"/>
    <w:rsid w:val="7C238DDB"/>
    <w:rsid w:val="7C2B8503"/>
    <w:rsid w:val="7C89B219"/>
    <w:rsid w:val="7C8C22FA"/>
    <w:rsid w:val="7C996FEE"/>
    <w:rsid w:val="7CCDAE95"/>
    <w:rsid w:val="7CD4DA1E"/>
    <w:rsid w:val="7CDBD734"/>
    <w:rsid w:val="7CE80196"/>
    <w:rsid w:val="7D004CF9"/>
    <w:rsid w:val="7D2B0D24"/>
    <w:rsid w:val="7D5136EB"/>
    <w:rsid w:val="7D6FD1E8"/>
    <w:rsid w:val="7D9D2AE6"/>
    <w:rsid w:val="7DA2B3CF"/>
    <w:rsid w:val="7DCB6BD5"/>
    <w:rsid w:val="7DDF8C47"/>
    <w:rsid w:val="7DF07E54"/>
    <w:rsid w:val="7E0C6646"/>
    <w:rsid w:val="7E36B67C"/>
    <w:rsid w:val="7E5EB1D2"/>
    <w:rsid w:val="7E72EDF4"/>
    <w:rsid w:val="7E777A0C"/>
    <w:rsid w:val="7E7B5CE8"/>
    <w:rsid w:val="7E8B69C5"/>
    <w:rsid w:val="7EBB0CD5"/>
    <w:rsid w:val="7ED15EDA"/>
    <w:rsid w:val="7EF9616C"/>
    <w:rsid w:val="7EF9672F"/>
    <w:rsid w:val="7F0B3AB4"/>
    <w:rsid w:val="7F3B91AA"/>
    <w:rsid w:val="7F422279"/>
    <w:rsid w:val="7F423F00"/>
    <w:rsid w:val="7F71BAC6"/>
    <w:rsid w:val="7F77A4AC"/>
    <w:rsid w:val="7F831116"/>
    <w:rsid w:val="7F8C8524"/>
    <w:rsid w:val="7FB08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9DDA"/>
  <w15:chartTrackingRefBased/>
  <w15:docId w15:val="{F3225AE8-1BD3-4A3D-AEEB-18ED1573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3AA87EA2"/>
    <w:rPr>
      <w:rFonts w:cs="Calibri" w:cstheme="minorAscii"/>
      <w:color w:val="000000" w:themeColor="text1" w:themeTint="FF" w:themeShade="FF"/>
      <w:sz w:val="24"/>
      <w:szCs w:val="24"/>
    </w:rPr>
  </w:style>
  <w:style w:type="paragraph" w:styleId="Heading1">
    <w:uiPriority w:val="9"/>
    <w:name w:val="heading 1"/>
    <w:basedOn w:val="Normal"/>
    <w:next w:val="Normal"/>
    <w:link w:val="Heading1Char"/>
    <w:qFormat/>
    <w:rsid w:val="3AA87EA2"/>
    <w:rPr>
      <w:rFonts w:ascii="Calibri Light" w:hAnsi="Calibri Light" w:eastAsia="游ゴシック Light"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3AA87EA2"/>
    <w:rPr>
      <w:b w:val="1"/>
      <w:bCs w:val="1"/>
      <w:color w:val="auto"/>
      <w:sz w:val="26"/>
      <w:szCs w:val="26"/>
    </w:rPr>
    <w:pPr>
      <w:keepNext w:val="1"/>
      <w:keepLines w:val="1"/>
      <w:pBdr>
        <w:top w:val="single" w:color="000000" w:sz="4" w:space="4"/>
        <w:bottom w:val="single" w:color="000000" w:sz="4" w:space="4"/>
      </w:pBdr>
      <w:spacing w:before="40" w:after="0" w:line="240" w:lineRule="auto"/>
      <w:outlineLvl w:val="1"/>
    </w:pPr>
  </w:style>
  <w:style w:type="paragraph" w:styleId="Heading3">
    <w:uiPriority w:val="9"/>
    <w:name w:val="heading 3"/>
    <w:basedOn w:val="Normal"/>
    <w:next w:val="Normal"/>
    <w:unhideWhenUsed/>
    <w:link w:val="Heading3Char"/>
    <w:qFormat/>
    <w:rsid w:val="3AA87EA2"/>
    <w:rPr>
      <w:b w:val="1"/>
      <w:bCs w:val="1"/>
      <w:color w:val="auto"/>
    </w:rPr>
    <w:pPr>
      <w:keepNext w:val="1"/>
      <w:keepLines w:val="1"/>
      <w:spacing w:before="40" w:after="0"/>
      <w:outlineLvl w:val="2"/>
    </w:pPr>
  </w:style>
  <w:style w:type="paragraph" w:styleId="Heading4">
    <w:uiPriority w:val="9"/>
    <w:name w:val="heading 4"/>
    <w:basedOn w:val="Normal"/>
    <w:next w:val="Normal"/>
    <w:unhideWhenUsed/>
    <w:link w:val="Heading4Char"/>
    <w:qFormat/>
    <w:rsid w:val="3AA87EA2"/>
    <w:rPr>
      <w:rFonts w:ascii="Calibri Light" w:hAnsi="Calibri Light" w:eastAsia="游ゴシック Light" w:cs="" w:asciiTheme="majorAscii" w:hAnsiTheme="majorAscii" w:eastAsiaTheme="majorEastAsia" w:cstheme="majorBidi"/>
      <w:i w:val="0"/>
      <w:iCs w:val="0"/>
      <w:color w:val="2F5496" w:themeColor="accent1" w:themeTint="FF" w:themeShade="BF"/>
      <w:sz w:val="22"/>
      <w:szCs w:val="22"/>
    </w:rPr>
    <w:pPr>
      <w:keepNext w:val="1"/>
      <w:keepLines w:val="1"/>
      <w:spacing w:before="40" w:after="0"/>
      <w:outlineLvl w:val="3"/>
    </w:pPr>
  </w:style>
  <w:style w:type="paragraph" w:styleId="Heading5">
    <w:uiPriority w:val="9"/>
    <w:name w:val="heading 5"/>
    <w:basedOn w:val="Normal"/>
    <w:next w:val="Normal"/>
    <w:unhideWhenUsed/>
    <w:link w:val="Heading5Char"/>
    <w:qFormat/>
    <w:rsid w:val="3AA87EA2"/>
    <w:rPr>
      <w:rFonts w:ascii="Calibri Light" w:hAnsi="Calibri Light" w:eastAsia="游ゴシック Light"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AA87EA2"/>
    <w:rPr>
      <w:rFonts w:ascii="Calibri Light" w:hAnsi="Calibri Light" w:eastAsia="游ゴシック Light" w:cs="" w:asciiTheme="majorAscii" w:hAnsiTheme="majorAscii" w:eastAsiaTheme="majorEastAsia" w:cstheme="majorBidi"/>
      <w:color w:val="1F3763"/>
    </w:rPr>
    <w:pPr>
      <w:keepNext w:val="1"/>
      <w:keepLines w:val="1"/>
      <w:spacing w:before="40" w:after="0"/>
      <w:outlineLvl w:val="5"/>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link w:val="TitleChar"/>
    <w:qFormat/>
    <w:rsid w:val="3AA87EA2"/>
    <w:rPr>
      <w:rFonts w:ascii="Calibri Light" w:hAnsi="Calibri Light" w:eastAsia="游ゴシック Light" w:cs="" w:asciiTheme="majorAscii" w:hAnsiTheme="majorAscii" w:eastAsiaTheme="majorEastAsia" w:cstheme="majorBidi"/>
      <w:sz w:val="56"/>
      <w:szCs w:val="56"/>
    </w:rPr>
    <w:pPr>
      <w:spacing w:after="0" w:line="240" w:lineRule="auto"/>
      <w:contextualSpacing/>
    </w:pPr>
  </w:style>
  <w:style w:type="character" w:styleId="TitleChar" w:customStyle="1">
    <w:name w:val="Title Char"/>
    <w:basedOn w:val="DefaultParagraphFont"/>
    <w:link w:val="Title"/>
    <w:uiPriority w:val="10"/>
    <w:rsid w:val="00046A9A"/>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046A9A"/>
    <w:rPr>
      <w:color w:val="0563C1" w:themeColor="hyperlink"/>
      <w:u w:val="single"/>
    </w:rPr>
  </w:style>
  <w:style w:type="character" w:styleId="UnresolvedMention">
    <w:name w:val="Unresolved Mention"/>
    <w:basedOn w:val="DefaultParagraphFont"/>
    <w:uiPriority w:val="99"/>
    <w:semiHidden/>
    <w:unhideWhenUsed/>
    <w:rsid w:val="00046A9A"/>
    <w:rPr>
      <w:color w:val="605E5C"/>
      <w:shd w:val="clear" w:color="auto" w:fill="E1DFDD"/>
    </w:rPr>
  </w:style>
  <w:style w:type="character" w:styleId="Heading1Char" w:customStyle="1">
    <w:name w:val="Heading 1 Char"/>
    <w:basedOn w:val="DefaultParagraphFont"/>
    <w:link w:val="Heading1"/>
    <w:uiPriority w:val="9"/>
    <w:rsid w:val="00046A9A"/>
    <w:rPr>
      <w:rFonts w:asciiTheme="majorHAnsi" w:hAnsiTheme="majorHAnsi" w:eastAsiaTheme="majorEastAsia" w:cstheme="majorBidi"/>
      <w:color w:val="2F5496" w:themeColor="accent1" w:themeShade="BF"/>
      <w:sz w:val="32"/>
      <w:szCs w:val="32"/>
    </w:rPr>
  </w:style>
  <w:style w:type="character" w:styleId="Heading2Char" w:customStyle="true">
    <w:uiPriority w:val="9"/>
    <w:name w:val="Heading 2 Char"/>
    <w:basedOn w:val="DefaultParagraphFont"/>
    <w:link w:val="Heading2"/>
    <w:rsid w:val="3AA87EA2"/>
    <w:rPr>
      <w:rFonts w:ascii="Calibri" w:hAnsi="Calibri" w:eastAsia="Calibri" w:cs="Calibri" w:asciiTheme="minorAscii" w:hAnsiTheme="minorAscii" w:eastAsiaTheme="minorAscii" w:cstheme="minorAscii"/>
      <w:b w:val="1"/>
      <w:bCs w:val="1"/>
      <w:color w:val="auto"/>
      <w:sz w:val="26"/>
      <w:szCs w:val="26"/>
    </w:rPr>
  </w:style>
  <w:style w:type="paragraph" w:styleId="ListParagraph">
    <w:uiPriority w:val="34"/>
    <w:name w:val="List Paragraph"/>
    <w:basedOn w:val="Normal"/>
    <w:qFormat/>
    <w:rsid w:val="3AA87EA2"/>
    <w:pPr>
      <w:numPr>
        <w:ilvl w:val="0"/>
        <w:numId w:val="10"/>
      </w:numPr>
      <w:spacing w:after="0" w:line="257" w:lineRule="auto"/>
      <w:ind w:left="720"/>
      <w:contextualSpacing/>
    </w:pPr>
  </w:style>
  <w:style w:type="paragraph" w:styleId="Header">
    <w:uiPriority w:val="99"/>
    <w:name w:val="header"/>
    <w:basedOn w:val="Normal"/>
    <w:unhideWhenUsed/>
    <w:rsid w:val="3AA87EA2"/>
    <w:pPr>
      <w:tabs>
        <w:tab w:val="center" w:leader="none" w:pos="4680"/>
        <w:tab w:val="right" w:leader="none" w:pos="9360"/>
      </w:tabs>
      <w:spacing w:after="0" w:line="240" w:lineRule="auto"/>
    </w:pPr>
  </w:style>
  <w:style w:type="paragraph" w:styleId="Footer">
    <w:uiPriority w:val="99"/>
    <w:name w:val="footer"/>
    <w:basedOn w:val="Normal"/>
    <w:unhideWhenUsed/>
    <w:rsid w:val="3AA87EA2"/>
    <w:pPr>
      <w:tabs>
        <w:tab w:val="center" w:leader="none" w:pos="4680"/>
        <w:tab w:val="right" w:leader="none"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rsid w:val="008608D0"/>
    <w:pPr>
      <w:spacing w:after="0" w:line="240" w:lineRule="auto"/>
    </w:pPr>
  </w:style>
  <w:style w:type="paragraph" w:styleId="Revision">
    <w:name w:val="Revision"/>
    <w:hidden/>
    <w:uiPriority w:val="99"/>
    <w:semiHidden/>
    <w:rsid w:val="00877F5F"/>
    <w:pPr>
      <w:spacing w:after="0" w:line="240" w:lineRule="auto"/>
    </w:pPr>
  </w:style>
  <w:style w:type="character" w:styleId="screenreader-only" w:customStyle="1">
    <w:name w:val="screenreader-only"/>
    <w:basedOn w:val="DefaultParagraphFont"/>
    <w:rsid w:val="00CD7720"/>
  </w:style>
  <w:style w:type="character" w:styleId="Heading3Char" w:customStyle="true">
    <w:uiPriority w:val="9"/>
    <w:name w:val="Heading 3 Char"/>
    <w:basedOn w:val="DefaultParagraphFont"/>
    <w:link w:val="Heading3"/>
    <w:rsid w:val="3AA87EA2"/>
    <w:rPr>
      <w:rFonts w:ascii="Calibri" w:hAnsi="Calibri" w:eastAsia="Calibri" w:cs="Calibri" w:asciiTheme="minorAscii" w:hAnsiTheme="minorAscii" w:eastAsiaTheme="minorAscii" w:cstheme="minorAscii"/>
      <w:b w:val="1"/>
      <w:bCs w:val="1"/>
      <w:color w:val="auto"/>
      <w:sz w:val="24"/>
      <w:szCs w:val="24"/>
    </w:rPr>
  </w:style>
  <w:style w:type="character" w:styleId="CommentReference">
    <w:name w:val="annotation reference"/>
    <w:basedOn w:val="DefaultParagraphFont"/>
    <w:uiPriority w:val="99"/>
    <w:semiHidden/>
    <w:unhideWhenUsed/>
    <w:rsid w:val="00911A84"/>
    <w:rPr>
      <w:sz w:val="16"/>
      <w:szCs w:val="16"/>
    </w:rPr>
  </w:style>
  <w:style w:type="paragraph" w:styleId="CommentText">
    <w:uiPriority w:val="99"/>
    <w:name w:val="annotation text"/>
    <w:basedOn w:val="Normal"/>
    <w:unhideWhenUsed/>
    <w:link w:val="CommentTextChar"/>
    <w:rsid w:val="3AA87EA2"/>
    <w:rPr>
      <w:sz w:val="20"/>
      <w:szCs w:val="20"/>
    </w:rPr>
    <w:pPr>
      <w:spacing w:line="240" w:lineRule="auto"/>
    </w:pPr>
  </w:style>
  <w:style w:type="character" w:styleId="CommentTextChar" w:customStyle="1">
    <w:name w:val="Comment Text Char"/>
    <w:basedOn w:val="DefaultParagraphFont"/>
    <w:link w:val="CommentText"/>
    <w:uiPriority w:val="99"/>
    <w:rsid w:val="00911A84"/>
    <w:rPr>
      <w:sz w:val="20"/>
      <w:szCs w:val="20"/>
    </w:rPr>
  </w:style>
  <w:style w:type="paragraph" w:styleId="CommentSubject">
    <w:name w:val="annotation subject"/>
    <w:basedOn w:val="CommentText"/>
    <w:next w:val="CommentText"/>
    <w:link w:val="CommentSubjectChar"/>
    <w:uiPriority w:val="99"/>
    <w:semiHidden/>
    <w:unhideWhenUsed/>
    <w:rsid w:val="00911A84"/>
    <w:rPr>
      <w:b/>
      <w:bCs/>
    </w:rPr>
  </w:style>
  <w:style w:type="character" w:styleId="CommentSubjectChar" w:customStyle="1">
    <w:name w:val="Comment Subject Char"/>
    <w:basedOn w:val="CommentTextChar"/>
    <w:link w:val="CommentSubject"/>
    <w:uiPriority w:val="99"/>
    <w:semiHidden/>
    <w:rsid w:val="00911A84"/>
    <w:rPr>
      <w:b/>
      <w:bCs/>
      <w:sz w:val="20"/>
      <w:szCs w:val="20"/>
    </w:rPr>
  </w:style>
  <w:style w:type="character" w:styleId="Heading4Char" w:customStyle="true">
    <w:uiPriority w:val="9"/>
    <w:name w:val="Heading 4 Char"/>
    <w:basedOn w:val="DefaultParagraphFont"/>
    <w:link w:val="Heading4"/>
    <w:rsid w:val="3AA87EA2"/>
    <w:rPr>
      <w:rFonts w:ascii="Calibri Light" w:hAnsi="Calibri Light" w:eastAsia="游ゴシック Light" w:cs="" w:asciiTheme="majorAscii" w:hAnsiTheme="majorAscii" w:eastAsiaTheme="majorEastAsia" w:cstheme="majorBidi"/>
      <w:i w:val="0"/>
      <w:iCs w:val="0"/>
      <w:color w:val="2F5496" w:themeColor="accent1" w:themeTint="FF" w:themeShade="BF"/>
      <w:sz w:val="22"/>
      <w:szCs w:val="22"/>
    </w:rPr>
  </w:style>
  <w:style w:type="character" w:styleId="Heading5Char" w:customStyle="1">
    <w:name w:val="Heading 5 Char"/>
    <w:basedOn w:val="DefaultParagraphFont"/>
    <w:link w:val="Heading5"/>
    <w:uiPriority w:val="9"/>
    <w:rsid w:val="00765B12"/>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sid w:val="00765B12"/>
    <w:rPr>
      <w:rFonts w:asciiTheme="majorHAnsi" w:hAnsiTheme="majorHAnsi" w:eastAsiaTheme="majorEastAsia"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3492">
      <w:bodyDiv w:val="1"/>
      <w:marLeft w:val="0"/>
      <w:marRight w:val="0"/>
      <w:marTop w:val="0"/>
      <w:marBottom w:val="0"/>
      <w:divBdr>
        <w:top w:val="none" w:sz="0" w:space="0" w:color="auto"/>
        <w:left w:val="none" w:sz="0" w:space="0" w:color="auto"/>
        <w:bottom w:val="none" w:sz="0" w:space="0" w:color="auto"/>
        <w:right w:val="none" w:sz="0" w:space="0" w:color="auto"/>
      </w:divBdr>
    </w:div>
    <w:div w:id="136607136">
      <w:bodyDiv w:val="1"/>
      <w:marLeft w:val="0"/>
      <w:marRight w:val="0"/>
      <w:marTop w:val="0"/>
      <w:marBottom w:val="0"/>
      <w:divBdr>
        <w:top w:val="none" w:sz="0" w:space="0" w:color="auto"/>
        <w:left w:val="none" w:sz="0" w:space="0" w:color="auto"/>
        <w:bottom w:val="none" w:sz="0" w:space="0" w:color="auto"/>
        <w:right w:val="none" w:sz="0" w:space="0" w:color="auto"/>
      </w:divBdr>
    </w:div>
    <w:div w:id="224803996">
      <w:bodyDiv w:val="1"/>
      <w:marLeft w:val="0"/>
      <w:marRight w:val="0"/>
      <w:marTop w:val="0"/>
      <w:marBottom w:val="0"/>
      <w:divBdr>
        <w:top w:val="none" w:sz="0" w:space="0" w:color="auto"/>
        <w:left w:val="none" w:sz="0" w:space="0" w:color="auto"/>
        <w:bottom w:val="none" w:sz="0" w:space="0" w:color="auto"/>
        <w:right w:val="none" w:sz="0" w:space="0" w:color="auto"/>
      </w:divBdr>
    </w:div>
    <w:div w:id="332730905">
      <w:bodyDiv w:val="1"/>
      <w:marLeft w:val="0"/>
      <w:marRight w:val="0"/>
      <w:marTop w:val="0"/>
      <w:marBottom w:val="0"/>
      <w:divBdr>
        <w:top w:val="none" w:sz="0" w:space="0" w:color="auto"/>
        <w:left w:val="none" w:sz="0" w:space="0" w:color="auto"/>
        <w:bottom w:val="none" w:sz="0" w:space="0" w:color="auto"/>
        <w:right w:val="none" w:sz="0" w:space="0" w:color="auto"/>
      </w:divBdr>
    </w:div>
    <w:div w:id="522791442">
      <w:bodyDiv w:val="1"/>
      <w:marLeft w:val="0"/>
      <w:marRight w:val="0"/>
      <w:marTop w:val="0"/>
      <w:marBottom w:val="0"/>
      <w:divBdr>
        <w:top w:val="none" w:sz="0" w:space="0" w:color="auto"/>
        <w:left w:val="none" w:sz="0" w:space="0" w:color="auto"/>
        <w:bottom w:val="none" w:sz="0" w:space="0" w:color="auto"/>
        <w:right w:val="none" w:sz="0" w:space="0" w:color="auto"/>
      </w:divBdr>
    </w:div>
    <w:div w:id="650643902">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730932928">
      <w:bodyDiv w:val="1"/>
      <w:marLeft w:val="0"/>
      <w:marRight w:val="0"/>
      <w:marTop w:val="0"/>
      <w:marBottom w:val="0"/>
      <w:divBdr>
        <w:top w:val="none" w:sz="0" w:space="0" w:color="auto"/>
        <w:left w:val="none" w:sz="0" w:space="0" w:color="auto"/>
        <w:bottom w:val="none" w:sz="0" w:space="0" w:color="auto"/>
        <w:right w:val="none" w:sz="0" w:space="0" w:color="auto"/>
      </w:divBdr>
    </w:div>
    <w:div w:id="747725481">
      <w:bodyDiv w:val="1"/>
      <w:marLeft w:val="0"/>
      <w:marRight w:val="0"/>
      <w:marTop w:val="0"/>
      <w:marBottom w:val="0"/>
      <w:divBdr>
        <w:top w:val="none" w:sz="0" w:space="0" w:color="auto"/>
        <w:left w:val="none" w:sz="0" w:space="0" w:color="auto"/>
        <w:bottom w:val="none" w:sz="0" w:space="0" w:color="auto"/>
        <w:right w:val="none" w:sz="0" w:space="0" w:color="auto"/>
      </w:divBdr>
    </w:div>
    <w:div w:id="842858534">
      <w:bodyDiv w:val="1"/>
      <w:marLeft w:val="0"/>
      <w:marRight w:val="0"/>
      <w:marTop w:val="0"/>
      <w:marBottom w:val="0"/>
      <w:divBdr>
        <w:top w:val="none" w:sz="0" w:space="0" w:color="auto"/>
        <w:left w:val="none" w:sz="0" w:space="0" w:color="auto"/>
        <w:bottom w:val="none" w:sz="0" w:space="0" w:color="auto"/>
        <w:right w:val="none" w:sz="0" w:space="0" w:color="auto"/>
      </w:divBdr>
    </w:div>
    <w:div w:id="867329061">
      <w:bodyDiv w:val="1"/>
      <w:marLeft w:val="0"/>
      <w:marRight w:val="0"/>
      <w:marTop w:val="0"/>
      <w:marBottom w:val="0"/>
      <w:divBdr>
        <w:top w:val="none" w:sz="0" w:space="0" w:color="auto"/>
        <w:left w:val="none" w:sz="0" w:space="0" w:color="auto"/>
        <w:bottom w:val="none" w:sz="0" w:space="0" w:color="auto"/>
        <w:right w:val="none" w:sz="0" w:space="0" w:color="auto"/>
      </w:divBdr>
    </w:div>
    <w:div w:id="990061247">
      <w:bodyDiv w:val="1"/>
      <w:marLeft w:val="0"/>
      <w:marRight w:val="0"/>
      <w:marTop w:val="0"/>
      <w:marBottom w:val="0"/>
      <w:divBdr>
        <w:top w:val="none" w:sz="0" w:space="0" w:color="auto"/>
        <w:left w:val="none" w:sz="0" w:space="0" w:color="auto"/>
        <w:bottom w:val="none" w:sz="0" w:space="0" w:color="auto"/>
        <w:right w:val="none" w:sz="0" w:space="0" w:color="auto"/>
      </w:divBdr>
    </w:div>
    <w:div w:id="1015498962">
      <w:bodyDiv w:val="1"/>
      <w:marLeft w:val="0"/>
      <w:marRight w:val="0"/>
      <w:marTop w:val="0"/>
      <w:marBottom w:val="0"/>
      <w:divBdr>
        <w:top w:val="none" w:sz="0" w:space="0" w:color="auto"/>
        <w:left w:val="none" w:sz="0" w:space="0" w:color="auto"/>
        <w:bottom w:val="none" w:sz="0" w:space="0" w:color="auto"/>
        <w:right w:val="none" w:sz="0" w:space="0" w:color="auto"/>
      </w:divBdr>
    </w:div>
    <w:div w:id="1093280760">
      <w:bodyDiv w:val="1"/>
      <w:marLeft w:val="0"/>
      <w:marRight w:val="0"/>
      <w:marTop w:val="0"/>
      <w:marBottom w:val="0"/>
      <w:divBdr>
        <w:top w:val="none" w:sz="0" w:space="0" w:color="auto"/>
        <w:left w:val="none" w:sz="0" w:space="0" w:color="auto"/>
        <w:bottom w:val="none" w:sz="0" w:space="0" w:color="auto"/>
        <w:right w:val="none" w:sz="0" w:space="0" w:color="auto"/>
      </w:divBdr>
    </w:div>
    <w:div w:id="1200171171">
      <w:bodyDiv w:val="1"/>
      <w:marLeft w:val="0"/>
      <w:marRight w:val="0"/>
      <w:marTop w:val="0"/>
      <w:marBottom w:val="0"/>
      <w:divBdr>
        <w:top w:val="none" w:sz="0" w:space="0" w:color="auto"/>
        <w:left w:val="none" w:sz="0" w:space="0" w:color="auto"/>
        <w:bottom w:val="none" w:sz="0" w:space="0" w:color="auto"/>
        <w:right w:val="none" w:sz="0" w:space="0" w:color="auto"/>
      </w:divBdr>
    </w:div>
    <w:div w:id="1235123293">
      <w:bodyDiv w:val="1"/>
      <w:marLeft w:val="0"/>
      <w:marRight w:val="0"/>
      <w:marTop w:val="0"/>
      <w:marBottom w:val="0"/>
      <w:divBdr>
        <w:top w:val="none" w:sz="0" w:space="0" w:color="auto"/>
        <w:left w:val="none" w:sz="0" w:space="0" w:color="auto"/>
        <w:bottom w:val="none" w:sz="0" w:space="0" w:color="auto"/>
        <w:right w:val="none" w:sz="0" w:space="0" w:color="auto"/>
      </w:divBdr>
    </w:div>
    <w:div w:id="1312053009">
      <w:bodyDiv w:val="1"/>
      <w:marLeft w:val="0"/>
      <w:marRight w:val="0"/>
      <w:marTop w:val="0"/>
      <w:marBottom w:val="0"/>
      <w:divBdr>
        <w:top w:val="none" w:sz="0" w:space="0" w:color="auto"/>
        <w:left w:val="none" w:sz="0" w:space="0" w:color="auto"/>
        <w:bottom w:val="none" w:sz="0" w:space="0" w:color="auto"/>
        <w:right w:val="none" w:sz="0" w:space="0" w:color="auto"/>
      </w:divBdr>
    </w:div>
    <w:div w:id="1430196857">
      <w:bodyDiv w:val="1"/>
      <w:marLeft w:val="0"/>
      <w:marRight w:val="0"/>
      <w:marTop w:val="0"/>
      <w:marBottom w:val="0"/>
      <w:divBdr>
        <w:top w:val="none" w:sz="0" w:space="0" w:color="auto"/>
        <w:left w:val="none" w:sz="0" w:space="0" w:color="auto"/>
        <w:bottom w:val="none" w:sz="0" w:space="0" w:color="auto"/>
        <w:right w:val="none" w:sz="0" w:space="0" w:color="auto"/>
      </w:divBdr>
    </w:div>
    <w:div w:id="1473715269">
      <w:bodyDiv w:val="1"/>
      <w:marLeft w:val="0"/>
      <w:marRight w:val="0"/>
      <w:marTop w:val="0"/>
      <w:marBottom w:val="0"/>
      <w:divBdr>
        <w:top w:val="none" w:sz="0" w:space="0" w:color="auto"/>
        <w:left w:val="none" w:sz="0" w:space="0" w:color="auto"/>
        <w:bottom w:val="none" w:sz="0" w:space="0" w:color="auto"/>
        <w:right w:val="none" w:sz="0" w:space="0" w:color="auto"/>
      </w:divBdr>
    </w:div>
    <w:div w:id="1615137916">
      <w:bodyDiv w:val="1"/>
      <w:marLeft w:val="0"/>
      <w:marRight w:val="0"/>
      <w:marTop w:val="0"/>
      <w:marBottom w:val="0"/>
      <w:divBdr>
        <w:top w:val="none" w:sz="0" w:space="0" w:color="auto"/>
        <w:left w:val="none" w:sz="0" w:space="0" w:color="auto"/>
        <w:bottom w:val="none" w:sz="0" w:space="0" w:color="auto"/>
        <w:right w:val="none" w:sz="0" w:space="0" w:color="auto"/>
      </w:divBdr>
    </w:div>
    <w:div w:id="1667826952">
      <w:bodyDiv w:val="1"/>
      <w:marLeft w:val="0"/>
      <w:marRight w:val="0"/>
      <w:marTop w:val="0"/>
      <w:marBottom w:val="0"/>
      <w:divBdr>
        <w:top w:val="none" w:sz="0" w:space="0" w:color="auto"/>
        <w:left w:val="none" w:sz="0" w:space="0" w:color="auto"/>
        <w:bottom w:val="none" w:sz="0" w:space="0" w:color="auto"/>
        <w:right w:val="none" w:sz="0" w:space="0" w:color="auto"/>
      </w:divBdr>
    </w:div>
    <w:div w:id="1925722390">
      <w:bodyDiv w:val="1"/>
      <w:marLeft w:val="0"/>
      <w:marRight w:val="0"/>
      <w:marTop w:val="0"/>
      <w:marBottom w:val="0"/>
      <w:divBdr>
        <w:top w:val="none" w:sz="0" w:space="0" w:color="auto"/>
        <w:left w:val="none" w:sz="0" w:space="0" w:color="auto"/>
        <w:bottom w:val="none" w:sz="0" w:space="0" w:color="auto"/>
        <w:right w:val="none" w:sz="0" w:space="0" w:color="auto"/>
      </w:divBdr>
    </w:div>
    <w:div w:id="1981301619">
      <w:bodyDiv w:val="1"/>
      <w:marLeft w:val="0"/>
      <w:marRight w:val="0"/>
      <w:marTop w:val="0"/>
      <w:marBottom w:val="0"/>
      <w:divBdr>
        <w:top w:val="none" w:sz="0" w:space="0" w:color="auto"/>
        <w:left w:val="none" w:sz="0" w:space="0" w:color="auto"/>
        <w:bottom w:val="none" w:sz="0" w:space="0" w:color="auto"/>
        <w:right w:val="none" w:sz="0" w:space="0" w:color="auto"/>
      </w:divBdr>
    </w:div>
    <w:div w:id="20265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1/relationships/commentsExtended" Target="commentsExtended.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11/relationships/people" Target="people.xml" Id="rId19" /><Relationship Type="http://schemas.openxmlformats.org/officeDocument/2006/relationships/numbering" Target="numbering.xml" Id="rId4" /><Relationship Type="http://schemas.openxmlformats.org/officeDocument/2006/relationships/endnotes" Target="endnotes.xml" Id="rId9" /><Relationship Type="http://schemas.microsoft.com/office/2016/09/relationships/commentsIds" Target="commentsIds.xml" Id="rId14" /><Relationship Type="http://schemas.openxmlformats.org/officeDocument/2006/relationships/hyperlink" Target="https://help.blackboard.com/Ally/Ally_for_LMS/Instructor/Quick_Start" TargetMode="External" Id="Rb83456f4e7b8407a" /><Relationship Type="http://schemas.openxmlformats.org/officeDocument/2006/relationships/hyperlink" Target="https://www.youtube.com/watch?v=ljqOwhd1xtU" TargetMode="External" Id="R2571dd02247e4692" /><Relationship Type="http://schemas.openxmlformats.org/officeDocument/2006/relationships/hyperlink" Target="https://canvas.unl.edu/courses/120076/pages/quick-guide-to-making-your-courses-title-ii-compliant" TargetMode="External" Id="R47090d8f329b4ec0" /><Relationship Type="http://schemas.openxmlformats.org/officeDocument/2006/relationships/hyperlink" Target="https://www.w3.org/TR/WCAG21/" TargetMode="External" Id="Rab26c80eaefe4448" /><Relationship Type="http://schemas.openxmlformats.org/officeDocument/2006/relationships/hyperlink" Target="https://aaardvarkaccessibility.com/wcag-plain-english/" TargetMode="External" Id="R99365d43c22a49a3" /><Relationship Type="http://schemas.openxmlformats.org/officeDocument/2006/relationships/hyperlink" Target="https://aaardvarkaccessibility.com/wcag-plain-english/1-3-1-info-and-relationships/" TargetMode="External" Id="R1074ec3df3194c01" /><Relationship Type="http://schemas.openxmlformats.org/officeDocument/2006/relationships/hyperlink" Target="https://aaardvarkaccessibility.com/wcag-plain-english/2-4-4-link-purpose-in-context/" TargetMode="External" Id="R6f2b477116d24366" /><Relationship Type="http://schemas.openxmlformats.org/officeDocument/2006/relationships/hyperlink" Target="https://aaardvarkaccessibility.com/wcag-plain-english/1-1-1-non-text-content/" TargetMode="External" Id="Rc64d455350934960" /><Relationship Type="http://schemas.openxmlformats.org/officeDocument/2006/relationships/hyperlink" Target="https://canvas.unl.edu/courses/120076/pages/stem-alt-text" TargetMode="External" Id="Rc21f78affab843f7" /><Relationship Type="http://schemas.openxmlformats.org/officeDocument/2006/relationships/hyperlink" Target="https://aaardvarkaccessibility.com/wcag-plain-english/1-1-1-non-text-content/" TargetMode="External" Id="R952ed79d2557426e" /><Relationship Type="http://schemas.openxmlformats.org/officeDocument/2006/relationships/hyperlink" Target="https://canvas.unl.edu/courses/120076/pages/stem-long-descriptions" TargetMode="External" Id="R7662dbe9b3f94868" /><Relationship Type="http://schemas.openxmlformats.org/officeDocument/2006/relationships/hyperlink" Target="https://aaardvarkaccessibility.com/wcag-plain-english/1-1-1-non-text-content/" TargetMode="External" Id="R0476a865e44b4266" /><Relationship Type="http://schemas.openxmlformats.org/officeDocument/2006/relationships/hyperlink" Target="https://canvas.unl.edu/courses/120076/pages/stem-long-descriptions" TargetMode="External" Id="R6adfbca6ede04881" /><Relationship Type="http://schemas.openxmlformats.org/officeDocument/2006/relationships/hyperlink" Target="https://webaim.org/resources/contrastchecker" TargetMode="External" Id="R0a277db9fdfa4c73" /><Relationship Type="http://schemas.openxmlformats.org/officeDocument/2006/relationships/hyperlink" Target="https://aaardvarkaccessibility.com/wcag-plain-english/1-4-5-images-of-text/" TargetMode="External" Id="Rf43cd895e3a04991" /><Relationship Type="http://schemas.openxmlformats.org/officeDocument/2006/relationships/hyperlink" Target="https://aaardvarkaccessibility.com/wcag-plain-english/2-4-2-page-titled/" TargetMode="External" Id="R8b653a6507d14049" /><Relationship Type="http://schemas.openxmlformats.org/officeDocument/2006/relationships/hyperlink" Target="https://aaardvarkaccessibility.com/wcag-plain-english/1-3-1-info-and-relationships/" TargetMode="External" Id="R906e49faf71643d1" /><Relationship Type="http://schemas.openxmlformats.org/officeDocument/2006/relationships/hyperlink" Target="https://aaardvarkaccessibility.com/wcag-plain-english/2-4-6-headings-and-labels/" TargetMode="External" Id="R313b65f8b47d46d9" /><Relationship Type="http://schemas.openxmlformats.org/officeDocument/2006/relationships/hyperlink" Target="https://aaardvarkaccessibility.com/wcag-plain-english/1-3-1-info-and-relationships/" TargetMode="External" Id="R1f0d7e707e824de2" /><Relationship Type="http://schemas.openxmlformats.org/officeDocument/2006/relationships/hyperlink" Target="https://aaardvarkaccessibility.com/wcag-plain-english/1-3-2-meaningful-sequence/" TargetMode="External" Id="R52dda00197ee4bf5" /><Relationship Type="http://schemas.openxmlformats.org/officeDocument/2006/relationships/hyperlink" Target="https://aaardvarkaccessibility.com/wcag-plain-english/1-4-8-visual-presentation/" TargetMode="External" Id="R079efcd071fc4fd2" /><Relationship Type="http://schemas.openxmlformats.org/officeDocument/2006/relationships/hyperlink" Target="https://aaardvarkaccessibility.com/wcag-plain-english/1-4-8-visual-presentation/" TargetMode="External" Id="R335e615645444257" /><Relationship Type="http://schemas.openxmlformats.org/officeDocument/2006/relationships/hyperlink" Target="https://aaardvarkaccessibility.com/wcag-plain-english/1-4-8-visual-presentation/" TargetMode="External" Id="R70e3331a906a4c36" /><Relationship Type="http://schemas.openxmlformats.org/officeDocument/2006/relationships/hyperlink" Target="https://aaardvarkaccessibility.com/wcag-plain-english/1-3-1-info-and-relationships/" TargetMode="External" Id="Rc7813485dc644b4e" /><Relationship Type="http://schemas.openxmlformats.org/officeDocument/2006/relationships/hyperlink" Target="https://aaardvarkaccessibility.com/wcag-plain-english/1-4-5-images-of-text/" TargetMode="External" Id="R62f649a31f884661" /><Relationship Type="http://schemas.openxmlformats.org/officeDocument/2006/relationships/hyperlink" Target="https://aaardvarkaccessibility.com/wcag-plain-english/1-3-1-info-and-relationships/" TargetMode="External" Id="R089f232c369e4446" /><Relationship Type="http://schemas.openxmlformats.org/officeDocument/2006/relationships/hyperlink" Target="https://aaardvarkaccessibility.com/wcag-plain-english/1-3-1-info-and-relationships/" TargetMode="External" Id="R9bc37fab4edd4a37" /><Relationship Type="http://schemas.openxmlformats.org/officeDocument/2006/relationships/hyperlink" Target="https://aaardvarkaccessibility.com/wcag-plain-english/1-3-2-meaningful-sequence/" TargetMode="External" Id="R34ac4393906e46bb" /><Relationship Type="http://schemas.openxmlformats.org/officeDocument/2006/relationships/hyperlink" Target="https://aaardvarkaccessibility.com/wcag-plain-english/1-3-1-info-and-relationships/" TargetMode="External" Id="R47fb7ae4d0414237" /><Relationship Type="http://schemas.openxmlformats.org/officeDocument/2006/relationships/hyperlink" Target="https://aaardvarkaccessibility.com/wcag-plain-english/1-3-1-info-and-relationships/" TargetMode="External" Id="R3f4002c9462b4c48" /><Relationship Type="http://schemas.openxmlformats.org/officeDocument/2006/relationships/hyperlink" Target="https://canvas.unl.edu/courses/120076/pages/examples-of-data-vs-formatting-tables" TargetMode="External" Id="R8cbc2adf529d4bce" /><Relationship Type="http://schemas.openxmlformats.org/officeDocument/2006/relationships/hyperlink" Target="https://aaardvarkaccessibility.com/wcag-plain-english/1-3-2-meaningful-sequence/" TargetMode="External" Id="Re0b0a629dd36441c" /><Relationship Type="http://schemas.openxmlformats.org/officeDocument/2006/relationships/hyperlink" Target="https://aaardvarkaccessibility.com/wcag-plain-english/1-4-4-resize-text/" TargetMode="External" Id="Rc7027017d25d4bec" /><Relationship Type="http://schemas.openxmlformats.org/officeDocument/2006/relationships/hyperlink" Target="https://aaardvarkaccessibility.com/wcag-plain-english/1-4-8-visual-presentation/" TargetMode="External" Id="R02c53ccc298240b9" /><Relationship Type="http://schemas.openxmlformats.org/officeDocument/2006/relationships/hyperlink" Target="https://aaardvarkaccessibility.com/wcag-plain-english/1-4-12-text-spacing/" TargetMode="External" Id="Re3398d92cd834c3b" /><Relationship Type="http://schemas.openxmlformats.org/officeDocument/2006/relationships/hyperlink" Target="https://aaardvarkaccessibility.com/wcag-plain-english/3-1-1-language-of-page/" TargetMode="External" Id="R084e40367e7341a7" /><Relationship Type="http://schemas.openxmlformats.org/officeDocument/2006/relationships/hyperlink" Target="https://aaardvarkaccessibility.com/wcag-plain-english/1-4-3-contrast-minimum/" TargetMode="External" Id="R3092495d10824545" /><Relationship Type="http://schemas.openxmlformats.org/officeDocument/2006/relationships/hyperlink" Target="https://aaardvarkaccessibility.com/wcag-plain-english/1-4-11-non-text-contrast/" TargetMode="External" Id="R3c885a91ca8247fd" /><Relationship Type="http://schemas.openxmlformats.org/officeDocument/2006/relationships/hyperlink" Target="https://webaim.org/resources/contrastchecker/" TargetMode="External" Id="R567adbeb3fad42b0" /><Relationship Type="http://schemas.openxmlformats.org/officeDocument/2006/relationships/hyperlink" Target="https://aaardvarkaccessibility.com/wcag-plain-english/1-3-1-info-and-relationships/" TargetMode="External" Id="R49b122645e4e47fa" /><Relationship Type="http://schemas.openxmlformats.org/officeDocument/2006/relationships/hyperlink" Target="https://aaardvarkaccessibility.com/wcag-plain-english/1-4-1-use-of-color/" TargetMode="External" Id="Rd68becdc261d430a" /><Relationship Type="http://schemas.openxmlformats.org/officeDocument/2006/relationships/hyperlink" Target="https://aaardvarkaccessibility.com/wcag-plain-english/1-3-3-sensory-characteristics/" TargetMode="External" Id="R5dba6bfd2de34dda" /><Relationship Type="http://schemas.openxmlformats.org/officeDocument/2006/relationships/hyperlink" Target="https://aaardvarkaccessibility.com/wcag-plain-english/1-1-1-non-text-content/" TargetMode="External" Id="R17eca785de534087" /><Relationship Type="http://schemas.openxmlformats.org/officeDocument/2006/relationships/hyperlink" Target="https://canvas.unl.edu/courses/120076/pages/stem-math-equations" TargetMode="External" Id="R36777b56496d4cdc" /><Relationship Type="http://schemas.openxmlformats.org/officeDocument/2006/relationships/hyperlink" Target="https://canvas.unl.edu/courses/120076/pages/audio-and-video-accessibility-checklist" TargetMode="External" Id="Rd1f1b451468d4bcc" /><Relationship Type="http://schemas.openxmlformats.org/officeDocument/2006/relationships/hyperlink" Target="https://help.blackboard.com/Ally/Ally_for_LMS/Instructor/Quick_Start" TargetMode="External" Id="Rcab0fec8e3164561" /><Relationship Type="http://schemas.openxmlformats.org/officeDocument/2006/relationships/hyperlink" Target="https://www.youtube.com/watch?v=ljqOwhd1xtU" TargetMode="External" Id="Rae80a83a11884c71" /><Relationship Type="http://schemas.openxmlformats.org/officeDocument/2006/relationships/hyperlink" Target="https://aaardvarkaccessibility.com/wcag-plain-english/2-3-1-three-flashes-or-below-threshold/" TargetMode="External" Id="R165d385442364ee4" /><Relationship Type="http://schemas.openxmlformats.org/officeDocument/2006/relationships/hyperlink" Target="https://www.section508.gov/training/presentations/aed-cop-pptx12" TargetMode="External" Id="R7339db6edc224e5e" /><Relationship Type="http://schemas.openxmlformats.org/officeDocument/2006/relationships/hyperlink" Target="https://aaardvarkaccessibility.com/wcag-plain-english/2-4-2-page-titled/" TargetMode="External" Id="Rc65e66f22e994b29" /><Relationship Type="http://schemas.openxmlformats.org/officeDocument/2006/relationships/hyperlink" Target="https://aaardvarkaccessibility.com/wcag-plain-english/2-4-4-link-purpose-in-context/" TargetMode="External" Id="Re8e5165b5b4b4c05" /><Relationship Type="http://schemas.openxmlformats.org/officeDocument/2006/relationships/hyperlink" Target="https://aaardvarkaccessibility.com/wcag-plain-english/2-4-6-headings-and-labels/" TargetMode="External" Id="R823783f53f194870" /><Relationship Type="http://schemas.openxmlformats.org/officeDocument/2006/relationships/hyperlink" Target="https://aaardvarkaccessibility.com/wcag-plain-english/2-4-2-page-titled/" TargetMode="External" Id="Rf2dfd80997834a2f" /><Relationship Type="http://schemas.openxmlformats.org/officeDocument/2006/relationships/hyperlink" Target="https://aaardvarkaccessibility.com/wcag-plain-english/2-4-4-link-purpose-in-context/" TargetMode="External" Id="R9f0eac83a1ad46a6" /><Relationship Type="http://schemas.openxmlformats.org/officeDocument/2006/relationships/hyperlink" Target="https://aaardvarkaccessibility.com/wcag-plain-english/2-4-6-headings-and-labels/" TargetMode="External" Id="R1b76f9b996dc4946" /><Relationship Type="http://schemas.openxmlformats.org/officeDocument/2006/relationships/hyperlink" Target="https://aaardvarkaccessibility.com/wcag-plain-english/2-4-6-headings-and-labels/" TargetMode="External" Id="R6092caec410948f7" /><Relationship Type="http://schemas.openxmlformats.org/officeDocument/2006/relationships/hyperlink" Target="https://aaardvarkaccessibility.com/wcag-plain-english/2-4-6-headings-and-labels/" TargetMode="External" Id="R12019212c1324418" /><Relationship Type="http://schemas.openxmlformats.org/officeDocument/2006/relationships/hyperlink" Target="https://aaardvarkaccessibility.com/wcag-plain-english/3-2-3-consistent-navigation/" TargetMode="External" Id="R4ea12fad59a446b5" /><Relationship Type="http://schemas.openxmlformats.org/officeDocument/2006/relationships/hyperlink" Target="https://aaardvarkaccessibility.com/wcag-plain-english/3-2-4-consistent-identification/" TargetMode="External" Id="R0e13633bd92d4da3" /><Relationship Type="http://schemas.openxmlformats.org/officeDocument/2006/relationships/hyperlink" Target="https://aaardvarkaccessibility.com/wcag-plain-english/2-4-2-page-titled/" TargetMode="External" Id="R67645d1cfe7a4e34" /><Relationship Type="http://schemas.openxmlformats.org/officeDocument/2006/relationships/hyperlink" Target="https://aaardvarkaccessibility.com/wcag-plain-english/2-4-2-page-titled/" TargetMode="External" Id="R685f84c7e3e04e6a" /><Relationship Type="http://schemas.openxmlformats.org/officeDocument/2006/relationships/hyperlink" Target="https://aaardvarkaccessibility.com/wcag-plain-english/1-3-1-info-and-relationships/" TargetMode="External" Id="Rbd45656dea7e4239" /><Relationship Type="http://schemas.openxmlformats.org/officeDocument/2006/relationships/hyperlink" Target="https://aaardvarkaccessibility.com/wcag-plain-english/1-3-1-info-and-relationships/" TargetMode="External" Id="R46954614a6f24fd8" /><Relationship Type="http://schemas.openxmlformats.org/officeDocument/2006/relationships/hyperlink" Target="https://aaardvarkaccessibility.com/wcag-plain-english/1-3-2-meaningful-sequence/" TargetMode="External" Id="R5b2b51363f844b90" /><Relationship Type="http://schemas.openxmlformats.org/officeDocument/2006/relationships/hyperlink" Target="https://canvas.unl.edu/courses/120076/pages/pdf-accessibility-checklist-working-2" TargetMode="External" Id="R8c77602a6f944d01" /><Relationship Type="http://schemas.openxmlformats.org/officeDocument/2006/relationships/hyperlink" Target="https://aaardvarkaccessibility.com/wcag-plain-english/2-4-2-page-titled/" TargetMode="External" Id="R3cb7efeb80904a70" /><Relationship Type="http://schemas.openxmlformats.org/officeDocument/2006/relationships/hyperlink" Target="https://aaardvarkaccessibility.com/wcag-plain-english/1-3-2-meaningful-sequence/" TargetMode="External" Id="Rf1882642e992437f" /><Relationship Type="http://schemas.openxmlformats.org/officeDocument/2006/relationships/hyperlink" Target="https://aaardvarkaccessibility.com/wcag-plain-english/2-4-3-focus-order/" TargetMode="External" Id="Rffe9e3a7f03e425f" /><Relationship Type="http://schemas.openxmlformats.org/officeDocument/2006/relationships/hyperlink" Target="https://aaardvarkaccessibility.com/wcag-plain-english/2-3-1-three-flashes-or-below-threshold/" TargetMode="External" Id="R7918f6e33e864df1" /><Relationship Type="http://schemas.openxmlformats.org/officeDocument/2006/relationships/hyperlink" Target="https://aaardvarkaccessibility.com/wcag-plain-english/1-3-2-meaningful-sequence/" TargetMode="External" Id="R3600e1f774e64d83" /><Relationship Type="http://schemas.microsoft.com/office/2020/10/relationships/intelligence" Target="intelligence2.xml" Id="Rd22dad15e41543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DB98E712899C41B829B825E24473E2" ma:contentTypeVersion="19" ma:contentTypeDescription="Create a new document." ma:contentTypeScope="" ma:versionID="a425add54988c2b742b386f118de571c">
  <xsd:schema xmlns:xsd="http://www.w3.org/2001/XMLSchema" xmlns:xs="http://www.w3.org/2001/XMLSchema" xmlns:p="http://schemas.microsoft.com/office/2006/metadata/properties" xmlns:ns2="4c81ae23-2a3e-4703-b91f-d21f66d3c64b" xmlns:ns3="df95fab1-0ea6-4a71-bce3-ea2ad13f20f7" targetNamespace="http://schemas.microsoft.com/office/2006/metadata/properties" ma:root="true" ma:fieldsID="0bfa955be9fa65529120ce59e48b2ce2" ns2:_="" ns3:_="">
    <xsd:import namespace="4c81ae23-2a3e-4703-b91f-d21f66d3c64b"/>
    <xsd:import namespace="df95fab1-0ea6-4a71-bce3-ea2ad13f20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ShareLinkforanyoneinorg"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1ae23-2a3e-4703-b91f-d21f66d3c6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ShareLinkforanyoneinorg" ma:index="20" nillable="true" ma:displayName="Share Link for anyone in org" ma:format="Hyperlink" ma:internalName="ShareLinkforanyoneinorg">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b9e8d040-3cf8-41ce-a03b-17301c6837b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95fab1-0ea6-4a71-bce3-ea2ad13f20f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2d218c0-aa35-4d77-9a6c-1717d4dcefa4}" ma:internalName="TaxCatchAll" ma:showField="CatchAllData" ma:web="df95fab1-0ea6-4a71-bce3-ea2ad13f20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95fab1-0ea6-4a71-bce3-ea2ad13f20f7" xsi:nil="true"/>
    <ShareLinkforanyoneinorg xmlns="4c81ae23-2a3e-4703-b91f-d21f66d3c64b">
      <Url xsi:nil="true"/>
      <Description xsi:nil="true"/>
    </ShareLinkforanyoneinorg>
    <lcf76f155ced4ddcb4097134ff3c332f xmlns="4c81ae23-2a3e-4703-b91f-d21f66d3c64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B02A79-CE0A-4AED-BEEC-202F35FAD9F5}">
  <ds:schemaRefs>
    <ds:schemaRef ds:uri="http://schemas.microsoft.com/sharepoint/v3/contenttype/forms"/>
  </ds:schemaRefs>
</ds:datastoreItem>
</file>

<file path=customXml/itemProps2.xml><?xml version="1.0" encoding="utf-8"?>
<ds:datastoreItem xmlns:ds="http://schemas.openxmlformats.org/officeDocument/2006/customXml" ds:itemID="{FFE24394-0E45-4CDF-BBA5-4CDC57BBA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1ae23-2a3e-4703-b91f-d21f66d3c64b"/>
    <ds:schemaRef ds:uri="df95fab1-0ea6-4a71-bce3-ea2ad13f2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BA84CE-2F64-489F-BA89-5286476B285C}">
  <ds:schemaRefs>
    <ds:schemaRef ds:uri="http://schemas.microsoft.com/office/2006/metadata/properties"/>
    <ds:schemaRef ds:uri="http://schemas.microsoft.com/office/infopath/2007/PartnerControls"/>
    <ds:schemaRef ds:uri="df95fab1-0ea6-4a71-bce3-ea2ad13f20f7"/>
    <ds:schemaRef ds:uri="4c81ae23-2a3e-4703-b91f-d21f66d3c64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Michele Larson</dc:creator>
  <keywords/>
  <dc:description/>
  <lastModifiedBy>Ash Mitchell</lastModifiedBy>
  <revision>130</revision>
  <dcterms:created xsi:type="dcterms:W3CDTF">2025-05-12T17:29:00.0000000Z</dcterms:created>
  <dcterms:modified xsi:type="dcterms:W3CDTF">2025-06-17T17:54:43.7635526Z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0x0101004DDB98E712899C41B829B825E24473E2</vt:lpwstr>
  </property>
  <property fmtid="{D5CDD505-2E9C-101B-9397-08002B2CF9AE}" pid="3" name="MediaServiceImageTags">
    <vt:lpwstr/>
  </property>
</Properties>
</file>